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350EF" w14:textId="13D0AFCF" w:rsidR="00F0156C" w:rsidRDefault="00F0156C" w:rsidP="00F0156C">
      <w:pPr>
        <w:pStyle w:val="Heading1"/>
        <w:spacing w:line="360" w:lineRule="auto"/>
        <w:rPr>
          <w:ins w:id="0" w:author="Bambang Satrio Wibowo" w:date="2019-10-08T10:32:00Z"/>
        </w:rPr>
      </w:pPr>
      <w:ins w:id="1" w:author="Bambang Satrio Wibowo" w:date="2019-10-08T10:29:00Z">
        <w:r>
          <w:t xml:space="preserve">IDENTIFIKASI PENYAKIT TANAMAN KENTANG BERDASARKAN CITRA DAUN MENGGUNAKAN METODE MORFOLOGI DAN </w:t>
        </w:r>
      </w:ins>
      <w:ins w:id="2" w:author="Bambang Satrio Wibowo" w:date="2019-10-08T10:30:00Z">
        <w:r>
          <w:rPr>
            <w:i/>
          </w:rPr>
          <w:t>CONVOLUTIONAL NEURAL NETWORK</w:t>
        </w:r>
        <w:r>
          <w:t xml:space="preserve"> (CNN)</w:t>
        </w:r>
      </w:ins>
    </w:p>
    <w:p w14:paraId="2C9B6810" w14:textId="1AB34589" w:rsidR="00F0156C" w:rsidRDefault="00F0156C">
      <w:pPr>
        <w:rPr>
          <w:ins w:id="3" w:author="Bambang Satrio Wibowo" w:date="2019-10-08T10:32:00Z"/>
        </w:rPr>
        <w:pPrChange w:id="4" w:author="Bambang Satrio Wibowo" w:date="2019-10-08T10:32:00Z">
          <w:pPr>
            <w:pStyle w:val="Heading1"/>
            <w:spacing w:line="360" w:lineRule="auto"/>
          </w:pPr>
        </w:pPrChange>
      </w:pPr>
    </w:p>
    <w:p w14:paraId="0A21A283" w14:textId="5405ABCE" w:rsidR="00F0156C" w:rsidRDefault="00F0156C">
      <w:pPr>
        <w:jc w:val="center"/>
        <w:rPr>
          <w:ins w:id="5" w:author="Bambang Satrio Wibowo" w:date="2019-10-08T10:33:00Z"/>
          <w:rFonts w:cs="Times New Roman"/>
          <w:sz w:val="24"/>
          <w:szCs w:val="24"/>
        </w:rPr>
        <w:pPrChange w:id="6" w:author="Bambang Satrio Wibowo" w:date="2019-10-08T10:32:00Z">
          <w:pPr>
            <w:pStyle w:val="Heading1"/>
            <w:spacing w:line="360" w:lineRule="auto"/>
          </w:pPr>
        </w:pPrChange>
      </w:pPr>
      <w:ins w:id="7" w:author="Bambang Satrio Wibowo" w:date="2019-10-08T10:32:00Z">
        <w:r>
          <w:rPr>
            <w:rFonts w:ascii="Times New Roman" w:hAnsi="Times New Roman" w:cs="Times New Roman"/>
            <w:sz w:val="24"/>
            <w:szCs w:val="24"/>
          </w:rPr>
          <w:t>TUGAS AKHIR</w:t>
        </w:r>
      </w:ins>
    </w:p>
    <w:p w14:paraId="1CE4445E" w14:textId="6A7F66EB" w:rsidR="00F0156C" w:rsidRDefault="00F0156C">
      <w:pPr>
        <w:rPr>
          <w:ins w:id="8" w:author="Bambang Satrio Wibowo" w:date="2019-10-08T10:33:00Z"/>
          <w:rFonts w:cs="Times New Roman"/>
          <w:sz w:val="24"/>
          <w:szCs w:val="24"/>
        </w:rPr>
        <w:pPrChange w:id="9" w:author="Bambang Satrio Wibowo" w:date="2019-10-08T10:51:00Z">
          <w:pPr>
            <w:pStyle w:val="Heading1"/>
            <w:spacing w:line="360" w:lineRule="auto"/>
          </w:pPr>
        </w:pPrChange>
      </w:pPr>
    </w:p>
    <w:p w14:paraId="27012AD6" w14:textId="7D62ECD9" w:rsidR="00F0156C" w:rsidRDefault="00F0156C">
      <w:pPr>
        <w:jc w:val="center"/>
        <w:rPr>
          <w:ins w:id="10" w:author="Bambang Satrio Wibowo" w:date="2019-10-08T10:33:00Z"/>
          <w:rFonts w:cs="Times New Roman"/>
          <w:sz w:val="24"/>
          <w:szCs w:val="24"/>
        </w:rPr>
        <w:pPrChange w:id="11" w:author="Bambang Satrio Wibowo" w:date="2019-10-08T10:32:00Z">
          <w:pPr>
            <w:pStyle w:val="Heading1"/>
            <w:spacing w:line="360" w:lineRule="auto"/>
          </w:pPr>
        </w:pPrChange>
      </w:pPr>
      <w:ins w:id="12" w:author="Bambang Satrio Wibowo" w:date="2019-10-08T10:33:00Z">
        <w:r>
          <w:rPr>
            <w:rFonts w:ascii="Times New Roman" w:hAnsi="Times New Roman" w:cs="Times New Roman"/>
            <w:sz w:val="24"/>
            <w:szCs w:val="24"/>
          </w:rPr>
          <w:t>Oleh:</w:t>
        </w:r>
      </w:ins>
    </w:p>
    <w:p w14:paraId="71DEBCE0" w14:textId="0900CC7F" w:rsidR="00F0156C" w:rsidRDefault="00F0156C">
      <w:pPr>
        <w:jc w:val="center"/>
        <w:rPr>
          <w:ins w:id="13" w:author="Bambang Satrio Wibowo" w:date="2019-10-08T10:34:00Z"/>
          <w:rFonts w:cs="Times New Roman"/>
          <w:sz w:val="24"/>
          <w:szCs w:val="24"/>
        </w:rPr>
        <w:pPrChange w:id="14" w:author="Bambang Satrio Wibowo" w:date="2019-10-08T10:32:00Z">
          <w:pPr>
            <w:pStyle w:val="Heading1"/>
            <w:spacing w:line="360" w:lineRule="auto"/>
          </w:pPr>
        </w:pPrChange>
      </w:pPr>
    </w:p>
    <w:p w14:paraId="3A300D21" w14:textId="36B1C4F7" w:rsidR="00F0156C" w:rsidRDefault="00F0156C">
      <w:pPr>
        <w:spacing w:line="240" w:lineRule="auto"/>
        <w:jc w:val="center"/>
        <w:rPr>
          <w:ins w:id="15" w:author="Bambang Satrio Wibowo" w:date="2019-10-08T10:38:00Z"/>
          <w:rFonts w:cs="Times New Roman"/>
          <w:sz w:val="24"/>
          <w:szCs w:val="24"/>
        </w:rPr>
        <w:pPrChange w:id="16" w:author="Bambang Satrio Wibowo" w:date="2019-10-08T10:54:00Z">
          <w:pPr>
            <w:pStyle w:val="Heading1"/>
            <w:spacing w:line="360" w:lineRule="auto"/>
          </w:pPr>
        </w:pPrChange>
      </w:pPr>
      <w:ins w:id="17" w:author="Bambang Satrio Wibowo" w:date="2019-10-08T10:34:00Z">
        <w:r>
          <w:rPr>
            <w:rFonts w:ascii="Times New Roman" w:hAnsi="Times New Roman" w:cs="Times New Roman"/>
            <w:b/>
            <w:sz w:val="28"/>
            <w:szCs w:val="28"/>
          </w:rPr>
          <w:t>BAMBANG SATRIO WIBOW</w:t>
        </w:r>
      </w:ins>
      <w:ins w:id="18" w:author="Bambang Satrio Wibowo" w:date="2019-10-08T10:37:00Z">
        <w:r>
          <w:rPr>
            <w:rFonts w:ascii="Times New Roman" w:hAnsi="Times New Roman" w:cs="Times New Roman"/>
            <w:b/>
            <w:sz w:val="28"/>
            <w:szCs w:val="28"/>
          </w:rPr>
          <w:t xml:space="preserve">O </w:t>
        </w:r>
        <w:r>
          <w:rPr>
            <w:rFonts w:ascii="Times New Roman" w:hAnsi="Times New Roman" w:cs="Times New Roman"/>
            <w:sz w:val="28"/>
            <w:szCs w:val="28"/>
          </w:rPr>
          <w:t>(</w:t>
        </w:r>
      </w:ins>
      <w:ins w:id="19" w:author="Bambang Satrio Wibowo" w:date="2019-10-08T10:38:00Z">
        <w:r>
          <w:rPr>
            <w:rFonts w:ascii="Times New Roman" w:hAnsi="Times New Roman" w:cs="Times New Roman"/>
            <w:sz w:val="24"/>
            <w:szCs w:val="24"/>
          </w:rPr>
          <w:t>NIM. 161110773)</w:t>
        </w:r>
      </w:ins>
    </w:p>
    <w:p w14:paraId="5CDDFDC9" w14:textId="09B86C6D" w:rsidR="00F0156C" w:rsidRDefault="00F0156C">
      <w:pPr>
        <w:spacing w:line="240" w:lineRule="auto"/>
        <w:jc w:val="center"/>
        <w:rPr>
          <w:ins w:id="20" w:author="Bambang Satrio Wibowo" w:date="2019-10-08T10:39:00Z"/>
          <w:rFonts w:cs="Times New Roman"/>
          <w:sz w:val="24"/>
          <w:szCs w:val="24"/>
        </w:rPr>
        <w:pPrChange w:id="21" w:author="Bambang Satrio Wibowo" w:date="2019-10-08T10:54:00Z">
          <w:pPr>
            <w:pStyle w:val="Heading1"/>
            <w:spacing w:line="360" w:lineRule="auto"/>
          </w:pPr>
        </w:pPrChange>
      </w:pPr>
      <w:ins w:id="22" w:author="Bambang Satrio Wibowo" w:date="2019-10-08T10:38:00Z">
        <w:r>
          <w:rPr>
            <w:rFonts w:ascii="Times New Roman" w:hAnsi="Times New Roman" w:cs="Times New Roman"/>
            <w:b/>
            <w:sz w:val="28"/>
            <w:szCs w:val="28"/>
          </w:rPr>
          <w:t xml:space="preserve">MUHAMMAD BANGUN SURYA SIRAIT </w:t>
        </w:r>
      </w:ins>
      <w:ins w:id="23" w:author="Bambang Satrio Wibowo" w:date="2019-10-08T10:39:00Z">
        <w:r w:rsidR="00DD7A9A">
          <w:rPr>
            <w:rFonts w:ascii="Times New Roman" w:hAnsi="Times New Roman" w:cs="Times New Roman"/>
            <w:sz w:val="24"/>
            <w:szCs w:val="24"/>
          </w:rPr>
          <w:t>(NIM. 161112979)</w:t>
        </w:r>
      </w:ins>
    </w:p>
    <w:p w14:paraId="5E979A87" w14:textId="74C0D109" w:rsidR="00DD7A9A" w:rsidRDefault="00DD7A9A">
      <w:pPr>
        <w:spacing w:line="240" w:lineRule="auto"/>
        <w:jc w:val="center"/>
        <w:rPr>
          <w:ins w:id="24" w:author="Bambang Satrio Wibowo" w:date="2019-10-08T10:43:00Z"/>
          <w:rFonts w:cs="Times New Roman"/>
          <w:sz w:val="24"/>
          <w:szCs w:val="24"/>
        </w:rPr>
        <w:pPrChange w:id="25" w:author="Bambang Satrio Wibowo" w:date="2019-10-08T10:54:00Z">
          <w:pPr>
            <w:pStyle w:val="Heading1"/>
            <w:spacing w:line="360" w:lineRule="auto"/>
          </w:pPr>
        </w:pPrChange>
      </w:pPr>
      <w:ins w:id="26" w:author="Bambang Satrio Wibowo" w:date="2019-10-08T10:39:00Z">
        <w:r>
          <w:rPr>
            <w:rFonts w:ascii="Times New Roman" w:hAnsi="Times New Roman" w:cs="Times New Roman"/>
            <w:b/>
            <w:sz w:val="28"/>
            <w:szCs w:val="28"/>
          </w:rPr>
          <w:t xml:space="preserve">HAMBALI LUBIS </w:t>
        </w:r>
      </w:ins>
      <w:ins w:id="27" w:author="Bambang Satrio Wibowo" w:date="2019-10-08T10:40:00Z">
        <w:r>
          <w:rPr>
            <w:rFonts w:ascii="Times New Roman" w:hAnsi="Times New Roman" w:cs="Times New Roman"/>
            <w:sz w:val="24"/>
            <w:szCs w:val="24"/>
          </w:rPr>
          <w:t>(NIM. 161112723)</w:t>
        </w:r>
      </w:ins>
    </w:p>
    <w:p w14:paraId="0EBC43C2" w14:textId="67803348" w:rsidR="00DD7A9A" w:rsidRDefault="00DD7A9A">
      <w:pPr>
        <w:jc w:val="center"/>
        <w:rPr>
          <w:ins w:id="28" w:author="Bambang Satrio Wibowo" w:date="2019-10-08T10:40:00Z"/>
          <w:rFonts w:cs="Times New Roman"/>
          <w:sz w:val="24"/>
          <w:szCs w:val="24"/>
        </w:rPr>
        <w:pPrChange w:id="29" w:author="Bambang Satrio Wibowo" w:date="2019-10-08T10:38:00Z">
          <w:pPr>
            <w:pStyle w:val="Heading1"/>
            <w:spacing w:line="360" w:lineRule="auto"/>
          </w:pPr>
        </w:pPrChange>
      </w:pPr>
    </w:p>
    <w:p w14:paraId="78ADE935" w14:textId="42D89302" w:rsidR="00DD7A9A" w:rsidRDefault="00DD7A9A">
      <w:pPr>
        <w:jc w:val="center"/>
        <w:rPr>
          <w:ins w:id="30" w:author="Bambang Satrio Wibowo" w:date="2019-10-08T10:40:00Z"/>
          <w:rFonts w:cs="Times New Roman"/>
          <w:sz w:val="24"/>
          <w:szCs w:val="24"/>
        </w:rPr>
        <w:pPrChange w:id="31" w:author="Bambang Satrio Wibowo" w:date="2019-10-08T10:38:00Z">
          <w:pPr>
            <w:pStyle w:val="Heading1"/>
            <w:spacing w:line="360" w:lineRule="auto"/>
          </w:pPr>
        </w:pPrChange>
      </w:pPr>
    </w:p>
    <w:p w14:paraId="098C9E34" w14:textId="349C3085" w:rsidR="00DD7A9A" w:rsidRDefault="009F20C9">
      <w:pPr>
        <w:jc w:val="center"/>
        <w:rPr>
          <w:ins w:id="32" w:author="Bambang Satrio Wibowo" w:date="2019-10-08T10:51:00Z"/>
          <w:rFonts w:cs="Times New Roman"/>
          <w:sz w:val="24"/>
          <w:szCs w:val="24"/>
        </w:rPr>
        <w:pPrChange w:id="33" w:author="Bambang Satrio Wibowo" w:date="2019-10-08T10:38:00Z">
          <w:pPr>
            <w:pStyle w:val="Heading1"/>
            <w:spacing w:line="360" w:lineRule="auto"/>
          </w:pPr>
        </w:pPrChange>
      </w:pPr>
      <w:ins w:id="34" w:author="Bambang Satrio Wibowo" w:date="2019-10-08T10:51:00Z">
        <w:r>
          <w:rPr>
            <w:rFonts w:ascii="Times New Roman" w:hAnsi="Times New Roman" w:cs="Times New Roman"/>
            <w:noProof/>
            <w:sz w:val="24"/>
            <w:szCs w:val="24"/>
          </w:rPr>
          <w:drawing>
            <wp:inline distT="0" distB="0" distL="0" distR="0" wp14:anchorId="5B494749" wp14:editId="11F80E30">
              <wp:extent cx="2196131"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onlinejpgtool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6131" cy="1080000"/>
                      </a:xfrm>
                      <a:prstGeom prst="rect">
                        <a:avLst/>
                      </a:prstGeom>
                    </pic:spPr>
                  </pic:pic>
                </a:graphicData>
              </a:graphic>
            </wp:inline>
          </w:drawing>
        </w:r>
      </w:ins>
    </w:p>
    <w:p w14:paraId="66FE2E6A" w14:textId="40477904" w:rsidR="009F20C9" w:rsidRDefault="009F20C9">
      <w:pPr>
        <w:jc w:val="center"/>
        <w:rPr>
          <w:ins w:id="35" w:author="Bambang Satrio Wibowo" w:date="2019-10-08T10:51:00Z"/>
          <w:rFonts w:cs="Times New Roman"/>
          <w:sz w:val="24"/>
          <w:szCs w:val="24"/>
        </w:rPr>
        <w:pPrChange w:id="36" w:author="Bambang Satrio Wibowo" w:date="2019-10-08T10:38:00Z">
          <w:pPr>
            <w:pStyle w:val="Heading1"/>
            <w:spacing w:line="360" w:lineRule="auto"/>
          </w:pPr>
        </w:pPrChange>
      </w:pPr>
    </w:p>
    <w:p w14:paraId="10FA667F" w14:textId="713ADA05" w:rsidR="009F20C9" w:rsidRDefault="009F20C9">
      <w:pPr>
        <w:jc w:val="center"/>
        <w:rPr>
          <w:ins w:id="37" w:author="Bambang Satrio Wibowo" w:date="2019-10-08T10:51:00Z"/>
          <w:rFonts w:cs="Times New Roman"/>
          <w:sz w:val="24"/>
          <w:szCs w:val="24"/>
        </w:rPr>
        <w:pPrChange w:id="38" w:author="Bambang Satrio Wibowo" w:date="2019-10-08T10:38:00Z">
          <w:pPr>
            <w:pStyle w:val="Heading1"/>
            <w:spacing w:line="360" w:lineRule="auto"/>
          </w:pPr>
        </w:pPrChange>
      </w:pPr>
    </w:p>
    <w:p w14:paraId="79CAE162" w14:textId="77355845" w:rsidR="009F20C9" w:rsidRDefault="009F20C9">
      <w:pPr>
        <w:jc w:val="center"/>
        <w:rPr>
          <w:ins w:id="39" w:author="Bambang Satrio Wibowo" w:date="2019-10-08T10:51:00Z"/>
          <w:rFonts w:cs="Times New Roman"/>
          <w:sz w:val="24"/>
          <w:szCs w:val="24"/>
        </w:rPr>
        <w:pPrChange w:id="40" w:author="Bambang Satrio Wibowo" w:date="2019-10-08T10:38:00Z">
          <w:pPr>
            <w:pStyle w:val="Heading1"/>
            <w:spacing w:line="360" w:lineRule="auto"/>
          </w:pPr>
        </w:pPrChange>
      </w:pPr>
    </w:p>
    <w:p w14:paraId="54885004" w14:textId="7B9B514B" w:rsidR="009F20C9" w:rsidRDefault="009F20C9">
      <w:pPr>
        <w:spacing w:after="0" w:line="240" w:lineRule="auto"/>
        <w:jc w:val="center"/>
        <w:rPr>
          <w:ins w:id="41" w:author="Bambang Satrio Wibowo" w:date="2019-10-08T10:52:00Z"/>
          <w:rFonts w:cs="Times New Roman"/>
          <w:szCs w:val="28"/>
        </w:rPr>
        <w:pPrChange w:id="42" w:author="Bambang Satrio Wibowo" w:date="2019-10-08T11:10:00Z">
          <w:pPr>
            <w:pStyle w:val="Heading1"/>
            <w:spacing w:line="360" w:lineRule="auto"/>
          </w:pPr>
        </w:pPrChange>
      </w:pPr>
      <w:ins w:id="43" w:author="Bambang Satrio Wibowo" w:date="2019-10-08T10:52:00Z">
        <w:r>
          <w:rPr>
            <w:rFonts w:ascii="Times New Roman" w:hAnsi="Times New Roman" w:cs="Times New Roman"/>
            <w:b/>
            <w:sz w:val="28"/>
            <w:szCs w:val="28"/>
          </w:rPr>
          <w:t>PROGRAM STUDI TEKNIK INFORMATIKA</w:t>
        </w:r>
      </w:ins>
    </w:p>
    <w:p w14:paraId="108A9CF7" w14:textId="77AEBE9D" w:rsidR="00E16E80" w:rsidRDefault="00E16E80">
      <w:pPr>
        <w:spacing w:after="0" w:line="240" w:lineRule="auto"/>
        <w:jc w:val="center"/>
        <w:rPr>
          <w:ins w:id="44" w:author="Bambang Satrio Wibowo" w:date="2019-10-08T10:53:00Z"/>
          <w:rFonts w:cs="Times New Roman"/>
          <w:sz w:val="24"/>
          <w:szCs w:val="24"/>
        </w:rPr>
        <w:pPrChange w:id="45" w:author="Bambang Satrio Wibowo" w:date="2019-10-08T11:10:00Z">
          <w:pPr>
            <w:pStyle w:val="Heading1"/>
            <w:spacing w:line="360" w:lineRule="auto"/>
          </w:pPr>
        </w:pPrChange>
      </w:pPr>
      <w:ins w:id="46" w:author="Bambang Satrio Wibowo" w:date="2019-10-08T10:53:00Z">
        <w:r>
          <w:rPr>
            <w:rFonts w:ascii="Times New Roman" w:hAnsi="Times New Roman" w:cs="Times New Roman"/>
            <w:sz w:val="24"/>
            <w:szCs w:val="24"/>
          </w:rPr>
          <w:t>SEKOLAH TINGGI MANAJEMEN INFORMATIKA DAN KOMPUTER</w:t>
        </w:r>
      </w:ins>
    </w:p>
    <w:p w14:paraId="05D38BF8" w14:textId="35BA7BCA" w:rsidR="00E16E80" w:rsidRDefault="00E16E80">
      <w:pPr>
        <w:spacing w:after="0" w:line="240" w:lineRule="auto"/>
        <w:jc w:val="center"/>
        <w:rPr>
          <w:ins w:id="47" w:author="Bambang Satrio Wibowo" w:date="2019-10-08T10:53:00Z"/>
          <w:rFonts w:cs="Times New Roman"/>
          <w:sz w:val="24"/>
          <w:szCs w:val="24"/>
        </w:rPr>
        <w:pPrChange w:id="48" w:author="Bambang Satrio Wibowo" w:date="2019-10-08T11:10:00Z">
          <w:pPr>
            <w:pStyle w:val="Heading1"/>
            <w:spacing w:line="360" w:lineRule="auto"/>
          </w:pPr>
        </w:pPrChange>
      </w:pPr>
      <w:ins w:id="49" w:author="Bambang Satrio Wibowo" w:date="2019-10-08T10:53:00Z">
        <w:r>
          <w:rPr>
            <w:rFonts w:ascii="Times New Roman" w:hAnsi="Times New Roman" w:cs="Times New Roman"/>
            <w:sz w:val="24"/>
            <w:szCs w:val="24"/>
          </w:rPr>
          <w:t>MIKROSKIL</w:t>
        </w:r>
      </w:ins>
    </w:p>
    <w:p w14:paraId="4E2BB2F3" w14:textId="771093CA" w:rsidR="00E16E80" w:rsidRDefault="00E16E80">
      <w:pPr>
        <w:spacing w:after="0" w:line="240" w:lineRule="auto"/>
        <w:jc w:val="center"/>
        <w:rPr>
          <w:ins w:id="50" w:author="Bambang Satrio Wibowo" w:date="2019-10-08T10:53:00Z"/>
          <w:rFonts w:cs="Times New Roman"/>
          <w:sz w:val="24"/>
          <w:szCs w:val="24"/>
        </w:rPr>
        <w:pPrChange w:id="51" w:author="Bambang Satrio Wibowo" w:date="2019-10-08T11:10:00Z">
          <w:pPr>
            <w:pStyle w:val="Heading1"/>
            <w:spacing w:line="360" w:lineRule="auto"/>
          </w:pPr>
        </w:pPrChange>
      </w:pPr>
      <w:ins w:id="52" w:author="Bambang Satrio Wibowo" w:date="2019-10-08T10:53:00Z">
        <w:r>
          <w:rPr>
            <w:rFonts w:ascii="Times New Roman" w:hAnsi="Times New Roman" w:cs="Times New Roman"/>
            <w:sz w:val="24"/>
            <w:szCs w:val="24"/>
          </w:rPr>
          <w:t>MEDAN</w:t>
        </w:r>
      </w:ins>
    </w:p>
    <w:p w14:paraId="5202A671" w14:textId="797AE31A" w:rsidR="00000000" w:rsidRDefault="00E16E80">
      <w:pPr>
        <w:spacing w:after="0" w:line="240" w:lineRule="auto"/>
        <w:jc w:val="center"/>
        <w:rPr>
          <w:ins w:id="53" w:author="Bambang Satrio Wibowo" w:date="2019-10-08T10:28:00Z"/>
          <w:rFonts w:cs="Times New Roman"/>
          <w:sz w:val="24"/>
          <w:szCs w:val="24"/>
          <w:rPrChange w:id="54" w:author="Bambang Satrio Wibowo" w:date="2019-10-08T10:53:00Z">
            <w:rPr>
              <w:ins w:id="55" w:author="Bambang Satrio Wibowo" w:date="2019-10-08T10:28:00Z"/>
            </w:rPr>
          </w:rPrChange>
        </w:rPr>
        <w:sectPr w:rsidR="00000000">
          <w:pgSz w:w="12240" w:h="15840"/>
          <w:pgMar w:top="1440" w:right="1440" w:bottom="1440" w:left="1440" w:header="708" w:footer="708" w:gutter="0"/>
          <w:cols w:space="708"/>
          <w:docGrid w:linePitch="360"/>
        </w:sectPr>
        <w:pPrChange w:id="56" w:author="Bambang Satrio Wibowo" w:date="2019-10-08T11:10:00Z">
          <w:pPr>
            <w:pStyle w:val="Heading1"/>
            <w:spacing w:line="360" w:lineRule="auto"/>
          </w:pPr>
        </w:pPrChange>
      </w:pPr>
      <w:ins w:id="57" w:author="Bambang Satrio Wibowo" w:date="2019-10-08T10:53:00Z">
        <w:r>
          <w:rPr>
            <w:rFonts w:ascii="Times New Roman" w:hAnsi="Times New Roman" w:cs="Times New Roman"/>
            <w:sz w:val="24"/>
            <w:szCs w:val="24"/>
          </w:rPr>
          <w:t>2019</w:t>
        </w:r>
      </w:ins>
    </w:p>
    <w:p w14:paraId="631AA00D" w14:textId="2AD02577" w:rsidR="00811ABE" w:rsidRDefault="00E93703" w:rsidP="00E93703">
      <w:pPr>
        <w:pStyle w:val="Heading1"/>
        <w:spacing w:line="360" w:lineRule="auto"/>
      </w:pPr>
      <w:r>
        <w:lastRenderedPageBreak/>
        <w:t>BAB I</w:t>
      </w:r>
    </w:p>
    <w:p w14:paraId="0F7AEE37" w14:textId="77777777" w:rsidR="00E93703" w:rsidDel="00DC2281" w:rsidRDefault="00E93703" w:rsidP="00420D69">
      <w:pPr>
        <w:pStyle w:val="Heading1"/>
        <w:spacing w:line="360" w:lineRule="auto"/>
        <w:rPr>
          <w:ins w:id="58" w:author="Ng Poi Wong" w:date="2019-09-26T14:21:00Z"/>
          <w:del w:id="59" w:author="Bambang Satrio Wibowo" w:date="2019-10-08T10:27:00Z"/>
        </w:rPr>
      </w:pPr>
      <w:r w:rsidRPr="00E93703">
        <w:t>PENDAHULUAN</w:t>
      </w:r>
    </w:p>
    <w:p w14:paraId="7A115F23" w14:textId="77777777" w:rsidR="00BF3E0B" w:rsidDel="00DC2281" w:rsidRDefault="00BF3E0B">
      <w:pPr>
        <w:rPr>
          <w:ins w:id="60" w:author="Ng Poi Wong" w:date="2019-09-26T14:21:00Z"/>
          <w:del w:id="61" w:author="Bambang Satrio Wibowo" w:date="2019-10-08T10:26:00Z"/>
        </w:rPr>
        <w:pPrChange w:id="62" w:author="Ng Poi Wong" w:date="2019-09-26T14:21:00Z">
          <w:pPr>
            <w:pStyle w:val="Heading1"/>
            <w:spacing w:line="360" w:lineRule="auto"/>
          </w:pPr>
        </w:pPrChange>
      </w:pPr>
    </w:p>
    <w:p w14:paraId="077BB389" w14:textId="77777777" w:rsidR="00BF3E0B" w:rsidDel="00DC2281" w:rsidRDefault="00BF3E0B">
      <w:pPr>
        <w:rPr>
          <w:ins w:id="63" w:author="Ng Poi Wong" w:date="2019-09-26T14:24:00Z"/>
          <w:del w:id="64" w:author="Bambang Satrio Wibowo" w:date="2019-10-08T10:26:00Z"/>
          <w:lang w:val="id-ID"/>
        </w:rPr>
        <w:pPrChange w:id="65" w:author="Ng Poi Wong" w:date="2019-09-26T14:21:00Z">
          <w:pPr>
            <w:pStyle w:val="Heading1"/>
            <w:spacing w:line="360" w:lineRule="auto"/>
          </w:pPr>
        </w:pPrChange>
      </w:pPr>
      <w:ins w:id="66" w:author="Ng Poi Wong" w:date="2019-09-26T14:22:00Z">
        <w:del w:id="67" w:author="Bambang Satrio Wibowo" w:date="2019-10-08T10:26:00Z">
          <w:r w:rsidRPr="00BF3E0B" w:rsidDel="00DC2281">
            <w:rPr>
              <w:b/>
              <w:sz w:val="28"/>
              <w:lang w:val="id-ID"/>
              <w:rPrChange w:id="68" w:author="Ng Poi Wong" w:date="2019-09-26T14:22:00Z">
                <w:rPr>
                  <w:b w:val="0"/>
                  <w:lang w:val="id-ID"/>
                </w:rPr>
              </w:rPrChange>
            </w:rPr>
            <w:delText>MANA SAMPUL JUDULNYA? BACA ATURAN DARI SAYA.</w:delText>
          </w:r>
        </w:del>
      </w:ins>
    </w:p>
    <w:p w14:paraId="2FA33EF3" w14:textId="77777777" w:rsidR="00BF3E0B" w:rsidRPr="00BF3E0B" w:rsidDel="00DC2281" w:rsidRDefault="00BF3E0B" w:rsidP="00DC2281">
      <w:pPr>
        <w:pStyle w:val="Heading1"/>
        <w:spacing w:line="360" w:lineRule="auto"/>
        <w:rPr>
          <w:ins w:id="69" w:author="Ng Poi Wong" w:date="2019-09-26T14:21:00Z"/>
          <w:del w:id="70" w:author="Bambang Satrio Wibowo" w:date="2019-10-08T10:27:00Z"/>
          <w:rFonts w:asciiTheme="minorHAnsi" w:eastAsiaTheme="minorHAnsi" w:hAnsiTheme="minorHAnsi" w:cstheme="minorBidi"/>
          <w:color w:val="auto"/>
          <w:szCs w:val="22"/>
          <w:lang w:val="id-ID"/>
          <w:rPrChange w:id="71" w:author="Ng Poi Wong" w:date="2019-09-26T14:22:00Z">
            <w:rPr>
              <w:ins w:id="72" w:author="Ng Poi Wong" w:date="2019-09-26T14:21:00Z"/>
              <w:del w:id="73" w:author="Bambang Satrio Wibowo" w:date="2019-10-08T10:27:00Z"/>
            </w:rPr>
          </w:rPrChange>
        </w:rPr>
      </w:pPr>
      <w:ins w:id="74" w:author="Ng Poi Wong" w:date="2019-09-26T14:25:00Z">
        <w:del w:id="75" w:author="Bambang Satrio Wibowo" w:date="2019-10-08T10:26:00Z">
          <w:r w:rsidDel="00DC2281">
            <w:rPr>
              <w:lang w:val="id-ID"/>
            </w:rPr>
            <w:delText>EMAILKAN</w:delText>
          </w:r>
        </w:del>
      </w:ins>
      <w:ins w:id="76" w:author="Ng Poi Wong" w:date="2019-09-26T14:24:00Z">
        <w:del w:id="77" w:author="Bambang Satrio Wibowo" w:date="2019-10-08T10:26:00Z">
          <w:r w:rsidDel="00DC2281">
            <w:rPr>
              <w:lang w:val="id-ID"/>
            </w:rPr>
            <w:delText xml:space="preserve"> TER</w:delText>
          </w:r>
        </w:del>
      </w:ins>
      <w:ins w:id="78" w:author="Ng Poi Wong" w:date="2019-09-26T14:25:00Z">
        <w:del w:id="79" w:author="Bambang Satrio Wibowo" w:date="2019-10-08T10:26:00Z">
          <w:r w:rsidDel="00DC2281">
            <w:rPr>
              <w:lang w:val="id-ID"/>
            </w:rPr>
            <w:delText>PISAH JURNAL DASAR TA INI KE SAYA.</w:delText>
          </w:r>
        </w:del>
      </w:ins>
    </w:p>
    <w:p w14:paraId="24B2C240" w14:textId="77777777" w:rsidR="00BF3E0B" w:rsidRPr="00BF3E0B" w:rsidRDefault="00BF3E0B" w:rsidP="00DC2281">
      <w:pPr>
        <w:pStyle w:val="Heading1"/>
        <w:spacing w:line="360" w:lineRule="auto"/>
      </w:pPr>
    </w:p>
    <w:p w14:paraId="78D2E025" w14:textId="77777777" w:rsidR="00E93703" w:rsidRDefault="00E93703" w:rsidP="00420D69">
      <w:pPr>
        <w:pStyle w:val="Heading2"/>
        <w:numPr>
          <w:ilvl w:val="0"/>
          <w:numId w:val="1"/>
        </w:numPr>
        <w:spacing w:line="360" w:lineRule="auto"/>
        <w:ind w:left="567" w:hanging="567"/>
      </w:pPr>
      <w:r>
        <w:t>Latar Belakang</w:t>
      </w:r>
    </w:p>
    <w:p w14:paraId="5FFFB8E5" w14:textId="585BCAAA" w:rsidR="003E5066" w:rsidRPr="00A82D3C" w:rsidRDefault="00F579B4" w:rsidP="00F579B4">
      <w:pPr>
        <w:spacing w:line="360" w:lineRule="auto"/>
        <w:ind w:firstLine="709"/>
        <w:jc w:val="both"/>
        <w:rPr>
          <w:rFonts w:ascii="Times New Roman" w:hAnsi="Times New Roman" w:cs="Times New Roman"/>
          <w:sz w:val="24"/>
          <w:szCs w:val="24"/>
        </w:rPr>
      </w:pPr>
      <w:commentRangeStart w:id="80"/>
      <w:commentRangeStart w:id="81"/>
      <w:r>
        <w:rPr>
          <w:rFonts w:ascii="Times New Roman" w:hAnsi="Times New Roman" w:cs="Times New Roman"/>
          <w:sz w:val="24"/>
          <w:szCs w:val="24"/>
        </w:rPr>
        <w:t>Kentang (</w:t>
      </w:r>
      <w:r>
        <w:rPr>
          <w:rFonts w:ascii="Times New Roman" w:hAnsi="Times New Roman" w:cs="Times New Roman"/>
          <w:i/>
          <w:sz w:val="24"/>
          <w:szCs w:val="24"/>
        </w:rPr>
        <w:t>Solanum Tuberosum</w:t>
      </w:r>
      <w:r>
        <w:rPr>
          <w:rFonts w:ascii="Times New Roman" w:hAnsi="Times New Roman" w:cs="Times New Roman"/>
          <w:sz w:val="24"/>
          <w:szCs w:val="24"/>
        </w:rPr>
        <w:t>) adalah tanaman yang paling penting ketiga di dunia, setelah beras dan gandum. Produksi global melebihi 300 juta ton dan merupakan penyedia nutrisi dan kalori penting bagi manusia (Pareek, 2016).</w:t>
      </w:r>
      <w:r w:rsidR="00A82D3C">
        <w:rPr>
          <w:rFonts w:ascii="Times New Roman" w:hAnsi="Times New Roman" w:cs="Times New Roman"/>
          <w:sz w:val="24"/>
          <w:szCs w:val="24"/>
        </w:rPr>
        <w:t xml:space="preserve"> </w:t>
      </w:r>
      <w:r w:rsidR="00A82D3C" w:rsidRPr="00A82D3C">
        <w:rPr>
          <w:rFonts w:ascii="Times New Roman" w:hAnsi="Times New Roman" w:cs="Times New Roman"/>
          <w:sz w:val="24"/>
          <w:szCs w:val="24"/>
        </w:rPr>
        <w:t>Produksi kentang terancam oleh beberapa penyakit sehingga menghasilkan kerugian yang cukup besar, dan menyebabkan penurunan kualitas dan peningkatan harga kentang</w:t>
      </w:r>
      <w:r w:rsidR="00A82D3C">
        <w:rPr>
          <w:rFonts w:ascii="Times New Roman" w:hAnsi="Times New Roman" w:cs="Times New Roman"/>
          <w:sz w:val="24"/>
          <w:szCs w:val="24"/>
        </w:rPr>
        <w:t xml:space="preserve"> (Taylor </w:t>
      </w:r>
      <w:r w:rsidR="00A82D3C">
        <w:rPr>
          <w:rFonts w:ascii="Times New Roman" w:hAnsi="Times New Roman" w:cs="Times New Roman"/>
          <w:i/>
          <w:sz w:val="24"/>
          <w:szCs w:val="24"/>
        </w:rPr>
        <w:t>et al</w:t>
      </w:r>
      <w:r w:rsidR="00A82D3C">
        <w:rPr>
          <w:rFonts w:ascii="Times New Roman" w:hAnsi="Times New Roman" w:cs="Times New Roman"/>
          <w:sz w:val="24"/>
          <w:szCs w:val="24"/>
        </w:rPr>
        <w:t>., 2008).</w:t>
      </w:r>
      <w:r w:rsidR="001B3D4B">
        <w:rPr>
          <w:rFonts w:ascii="Times New Roman" w:hAnsi="Times New Roman" w:cs="Times New Roman"/>
          <w:sz w:val="24"/>
          <w:szCs w:val="24"/>
        </w:rPr>
        <w:t xml:space="preserve"> </w:t>
      </w:r>
      <w:r w:rsidR="001B3D4B" w:rsidRPr="001B3D4B">
        <w:rPr>
          <w:rFonts w:ascii="Times New Roman" w:hAnsi="Times New Roman" w:cs="Times New Roman"/>
          <w:sz w:val="24"/>
          <w:szCs w:val="24"/>
        </w:rPr>
        <w:t>Sebu</w:t>
      </w:r>
      <w:r w:rsidR="00357CAB">
        <w:rPr>
          <w:rFonts w:ascii="Times New Roman" w:hAnsi="Times New Roman" w:cs="Times New Roman"/>
          <w:sz w:val="24"/>
          <w:szCs w:val="24"/>
        </w:rPr>
        <w:t xml:space="preserve">ah sistem deteksi penyakit </w:t>
      </w:r>
      <w:r w:rsidR="00B27817">
        <w:rPr>
          <w:rFonts w:ascii="Times New Roman" w:hAnsi="Times New Roman" w:cs="Times New Roman"/>
          <w:sz w:val="24"/>
          <w:szCs w:val="24"/>
        </w:rPr>
        <w:t xml:space="preserve">dini </w:t>
      </w:r>
      <w:r w:rsidR="001B3D4B" w:rsidRPr="001B3D4B">
        <w:rPr>
          <w:rFonts w:ascii="Times New Roman" w:hAnsi="Times New Roman" w:cs="Times New Roman"/>
          <w:sz w:val="24"/>
          <w:szCs w:val="24"/>
        </w:rPr>
        <w:t>dapat membantu dalam menghindari kasus tersebut. Selain itu, dapat meningkatkan pengelolaan tanaman dan dapat lebih lanjut mencegah penyebaran penyakit</w:t>
      </w:r>
      <w:r w:rsidR="001776FB">
        <w:rPr>
          <w:rFonts w:ascii="Times New Roman" w:hAnsi="Times New Roman" w:cs="Times New Roman"/>
          <w:sz w:val="24"/>
          <w:szCs w:val="24"/>
        </w:rPr>
        <w:t xml:space="preserve"> (Rich, 2013)</w:t>
      </w:r>
      <w:r w:rsidR="00273A3F">
        <w:rPr>
          <w:rFonts w:ascii="Times New Roman" w:hAnsi="Times New Roman" w:cs="Times New Roman"/>
          <w:sz w:val="24"/>
          <w:szCs w:val="24"/>
        </w:rPr>
        <w:t>.</w:t>
      </w:r>
      <w:commentRangeEnd w:id="80"/>
      <w:r w:rsidR="00B64E50">
        <w:rPr>
          <w:rStyle w:val="CommentReference"/>
        </w:rPr>
        <w:commentReference w:id="80"/>
      </w:r>
      <w:commentRangeEnd w:id="81"/>
      <w:r w:rsidR="00B64E50">
        <w:rPr>
          <w:rStyle w:val="CommentReference"/>
        </w:rPr>
        <w:commentReference w:id="81"/>
      </w:r>
    </w:p>
    <w:p w14:paraId="70650D71" w14:textId="30D72C95" w:rsidR="00744BFA" w:rsidRDefault="00F2651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tahun 2018, Puji </w:t>
      </w:r>
      <w:r w:rsidR="005D03AE">
        <w:rPr>
          <w:rFonts w:ascii="Times New Roman" w:hAnsi="Times New Roman" w:cs="Times New Roman"/>
          <w:sz w:val="24"/>
          <w:szCs w:val="24"/>
        </w:rPr>
        <w:t xml:space="preserve">melakukan </w:t>
      </w:r>
      <w:r w:rsidR="00997A1B" w:rsidRPr="00997A1B">
        <w:rPr>
          <w:rFonts w:ascii="Times New Roman" w:hAnsi="Times New Roman" w:cs="Times New Roman"/>
          <w:sz w:val="24"/>
          <w:szCs w:val="24"/>
        </w:rPr>
        <w:t xml:space="preserve">klasifikasi penyakit pada daun tanaman kentang berdasarkan fitur tekstur </w:t>
      </w:r>
      <w:r w:rsidR="00997A1B" w:rsidRPr="00ED0B98">
        <w:rPr>
          <w:rFonts w:ascii="Times New Roman" w:hAnsi="Times New Roman" w:cs="Times New Roman"/>
          <w:i/>
          <w:sz w:val="24"/>
          <w:szCs w:val="24"/>
        </w:rPr>
        <w:t>Grey Level Co-occurrence Matrix</w:t>
      </w:r>
      <w:r w:rsidR="00997A1B" w:rsidRPr="00997A1B">
        <w:rPr>
          <w:rFonts w:ascii="Times New Roman" w:hAnsi="Times New Roman" w:cs="Times New Roman"/>
          <w:sz w:val="24"/>
          <w:szCs w:val="24"/>
        </w:rPr>
        <w:t xml:space="preserve"> dan fitur warna </w:t>
      </w:r>
      <w:r w:rsidR="00997A1B" w:rsidRPr="00ED0B98">
        <w:rPr>
          <w:rFonts w:ascii="Times New Roman" w:hAnsi="Times New Roman" w:cs="Times New Roman"/>
          <w:i/>
          <w:sz w:val="24"/>
          <w:szCs w:val="24"/>
        </w:rPr>
        <w:t>Color Moment</w:t>
      </w:r>
      <w:r w:rsidR="00997A1B" w:rsidRPr="00997A1B">
        <w:rPr>
          <w:rFonts w:ascii="Times New Roman" w:hAnsi="Times New Roman" w:cs="Times New Roman"/>
          <w:sz w:val="24"/>
          <w:szCs w:val="24"/>
        </w:rPr>
        <w:t xml:space="preserve">. </w:t>
      </w:r>
      <w:r w:rsidR="00997A1B" w:rsidRPr="00ED0B98">
        <w:rPr>
          <w:rFonts w:ascii="Times New Roman" w:hAnsi="Times New Roman" w:cs="Times New Roman"/>
          <w:i/>
          <w:sz w:val="24"/>
          <w:szCs w:val="24"/>
        </w:rPr>
        <w:t>Region of interest</w:t>
      </w:r>
      <w:r w:rsidR="00997A1B" w:rsidRPr="00997A1B">
        <w:rPr>
          <w:rFonts w:ascii="Times New Roman" w:hAnsi="Times New Roman" w:cs="Times New Roman"/>
          <w:sz w:val="24"/>
          <w:szCs w:val="24"/>
        </w:rPr>
        <w:t xml:space="preserve"> ditemukan dengan menggunakan segmentasi </w:t>
      </w:r>
      <w:r w:rsidR="00997A1B" w:rsidRPr="00ED0B98">
        <w:rPr>
          <w:rFonts w:ascii="Times New Roman" w:hAnsi="Times New Roman" w:cs="Times New Roman"/>
          <w:i/>
          <w:sz w:val="24"/>
          <w:szCs w:val="24"/>
        </w:rPr>
        <w:t>K-Means Clustering</w:t>
      </w:r>
      <w:r w:rsidR="00997A1B" w:rsidRPr="00997A1B">
        <w:rPr>
          <w:rFonts w:ascii="Times New Roman" w:hAnsi="Times New Roman" w:cs="Times New Roman"/>
          <w:sz w:val="24"/>
          <w:szCs w:val="24"/>
        </w:rPr>
        <w:t xml:space="preserve">, kemudian melakukan ekstraksi fitur tekstur dengan menggunakan metode </w:t>
      </w:r>
      <w:r w:rsidR="00997A1B" w:rsidRPr="00ED0B98">
        <w:rPr>
          <w:rFonts w:ascii="Times New Roman" w:hAnsi="Times New Roman" w:cs="Times New Roman"/>
          <w:i/>
          <w:sz w:val="24"/>
          <w:szCs w:val="24"/>
        </w:rPr>
        <w:t>Grey Level Co-occurrence</w:t>
      </w:r>
      <w:r w:rsidR="00997A1B" w:rsidRPr="00997A1B">
        <w:rPr>
          <w:rFonts w:ascii="Times New Roman" w:hAnsi="Times New Roman" w:cs="Times New Roman"/>
          <w:sz w:val="24"/>
          <w:szCs w:val="24"/>
        </w:rPr>
        <w:t xml:space="preserve"> Matrix dan ekstraksi fitur warna dengan metode </w:t>
      </w:r>
      <w:r w:rsidR="00997A1B" w:rsidRPr="00ED0B98">
        <w:rPr>
          <w:rFonts w:ascii="Times New Roman" w:hAnsi="Times New Roman" w:cs="Times New Roman"/>
          <w:i/>
          <w:sz w:val="24"/>
          <w:szCs w:val="24"/>
        </w:rPr>
        <w:t>Color Moment</w:t>
      </w:r>
      <w:r w:rsidR="00997A1B" w:rsidRPr="00997A1B">
        <w:rPr>
          <w:rFonts w:ascii="Times New Roman" w:hAnsi="Times New Roman" w:cs="Times New Roman"/>
          <w:sz w:val="24"/>
          <w:szCs w:val="24"/>
        </w:rPr>
        <w:t xml:space="preserve">. Kombinasi dari kedua fitur tersebut menghasilkan 7 fitur tekstur dan 6 fitur warna yang kemudian digunakan sebagai input klasifikasi </w:t>
      </w:r>
      <w:r w:rsidR="00997A1B" w:rsidRPr="00ED0B98">
        <w:rPr>
          <w:rFonts w:ascii="Times New Roman" w:hAnsi="Times New Roman" w:cs="Times New Roman"/>
          <w:i/>
          <w:sz w:val="24"/>
          <w:szCs w:val="24"/>
        </w:rPr>
        <w:t>Multi Support Vektor</w:t>
      </w:r>
      <w:r w:rsidR="00997A1B" w:rsidRPr="00997A1B">
        <w:rPr>
          <w:rFonts w:ascii="Times New Roman" w:hAnsi="Times New Roman" w:cs="Times New Roman"/>
          <w:sz w:val="24"/>
          <w:szCs w:val="24"/>
        </w:rPr>
        <w:t xml:space="preserve"> </w:t>
      </w:r>
      <w:r w:rsidR="00997A1B" w:rsidRPr="00ED0B98">
        <w:rPr>
          <w:rFonts w:ascii="Times New Roman" w:hAnsi="Times New Roman" w:cs="Times New Roman"/>
          <w:i/>
          <w:sz w:val="24"/>
          <w:szCs w:val="24"/>
        </w:rPr>
        <w:t>Machine kernel Radial Basis Function</w:t>
      </w:r>
      <w:r w:rsidR="00997A1B" w:rsidRPr="00997A1B">
        <w:rPr>
          <w:rFonts w:ascii="Times New Roman" w:hAnsi="Times New Roman" w:cs="Times New Roman"/>
          <w:sz w:val="24"/>
          <w:szCs w:val="24"/>
        </w:rPr>
        <w:t>. Penelitian yang diusulkan ini mampu mendeteksi dan mengklasifikasikan penyakit daun pada tanaman kentang dengan akurasi mencapai 80%</w:t>
      </w:r>
      <w:r w:rsidR="009B2E74">
        <w:rPr>
          <w:rFonts w:ascii="Times New Roman" w:hAnsi="Times New Roman" w:cs="Times New Roman"/>
          <w:sz w:val="24"/>
          <w:szCs w:val="24"/>
        </w:rPr>
        <w:t xml:space="preserve"> (Puji </w:t>
      </w:r>
      <w:r w:rsidR="009B2E74" w:rsidRPr="00F2651B">
        <w:rPr>
          <w:rFonts w:ascii="Times New Roman" w:hAnsi="Times New Roman" w:cs="Times New Roman"/>
          <w:i/>
          <w:sz w:val="24"/>
          <w:szCs w:val="24"/>
        </w:rPr>
        <w:t>et al</w:t>
      </w:r>
      <w:r w:rsidR="009B2E74">
        <w:rPr>
          <w:rFonts w:ascii="Times New Roman" w:hAnsi="Times New Roman" w:cs="Times New Roman"/>
          <w:sz w:val="24"/>
          <w:szCs w:val="24"/>
        </w:rPr>
        <w:t>, 2018)</w:t>
      </w:r>
      <w:r w:rsidR="00997A1B" w:rsidRPr="00997A1B">
        <w:rPr>
          <w:rFonts w:ascii="Times New Roman" w:hAnsi="Times New Roman" w:cs="Times New Roman"/>
          <w:sz w:val="24"/>
          <w:szCs w:val="24"/>
        </w:rPr>
        <w:t>.</w:t>
      </w:r>
    </w:p>
    <w:p w14:paraId="49D62360" w14:textId="7418B313" w:rsidR="00217329" w:rsidDel="00FD5E79" w:rsidRDefault="00217329" w:rsidP="00420D69">
      <w:pPr>
        <w:spacing w:line="360" w:lineRule="auto"/>
        <w:ind w:firstLine="709"/>
        <w:jc w:val="both"/>
        <w:rPr>
          <w:del w:id="82" w:author="Bambang Satrio Wibowo" w:date="2019-10-08T10:56:00Z"/>
          <w:rFonts w:ascii="Times New Roman" w:hAnsi="Times New Roman" w:cs="Times New Roman"/>
          <w:sz w:val="24"/>
          <w:szCs w:val="24"/>
        </w:rPr>
      </w:pPr>
      <w:r>
        <w:rPr>
          <w:rFonts w:ascii="Times New Roman" w:hAnsi="Times New Roman" w:cs="Times New Roman"/>
          <w:sz w:val="24"/>
          <w:szCs w:val="24"/>
        </w:rPr>
        <w:t>Oleh karena itu</w:t>
      </w:r>
      <w:r w:rsidR="003E0D51">
        <w:rPr>
          <w:rFonts w:ascii="Times New Roman" w:hAnsi="Times New Roman" w:cs="Times New Roman"/>
          <w:sz w:val="24"/>
          <w:szCs w:val="24"/>
        </w:rPr>
        <w:t>,</w:t>
      </w:r>
      <w:r>
        <w:rPr>
          <w:rFonts w:ascii="Times New Roman" w:hAnsi="Times New Roman" w:cs="Times New Roman"/>
          <w:sz w:val="24"/>
          <w:szCs w:val="24"/>
        </w:rPr>
        <w:t xml:space="preserve"> </w:t>
      </w:r>
      <w:r w:rsidR="00004170">
        <w:rPr>
          <w:rFonts w:ascii="Times New Roman" w:hAnsi="Times New Roman" w:cs="Times New Roman"/>
          <w:sz w:val="24"/>
          <w:szCs w:val="24"/>
        </w:rPr>
        <w:t>tugas akhir</w:t>
      </w:r>
      <w:bookmarkStart w:id="83" w:name="_GoBack"/>
      <w:bookmarkEnd w:id="83"/>
      <w:r w:rsidR="000C4D58">
        <w:rPr>
          <w:rFonts w:ascii="Times New Roman" w:hAnsi="Times New Roman" w:cs="Times New Roman"/>
          <w:sz w:val="24"/>
          <w:szCs w:val="24"/>
        </w:rPr>
        <w:t xml:space="preserve"> ini merujuk pada penelitian sebelumnya dimana </w:t>
      </w:r>
    </w:p>
    <w:p w14:paraId="73945508" w14:textId="307704D8" w:rsidR="00C0258D" w:rsidRDefault="009B2E74" w:rsidP="00420D69">
      <w:pPr>
        <w:spacing w:line="360" w:lineRule="auto"/>
        <w:ind w:firstLine="709"/>
        <w:jc w:val="both"/>
        <w:rPr>
          <w:rFonts w:ascii="Times New Roman" w:hAnsi="Times New Roman" w:cs="Times New Roman"/>
          <w:sz w:val="24"/>
          <w:szCs w:val="24"/>
        </w:rPr>
      </w:pPr>
      <w:del w:id="84" w:author="Bambang Satrio Wibowo" w:date="2019-10-08T10:56:00Z">
        <w:r w:rsidDel="00FD5E79">
          <w:rPr>
            <w:rFonts w:ascii="Times New Roman" w:hAnsi="Times New Roman" w:cs="Times New Roman"/>
            <w:sz w:val="24"/>
            <w:szCs w:val="24"/>
          </w:rPr>
          <w:delText>Penelitian lainnya berjudul</w:delText>
        </w:r>
        <w:r w:rsidR="0059264E" w:rsidDel="00FD5E79">
          <w:rPr>
            <w:rFonts w:ascii="Times New Roman" w:hAnsi="Times New Roman" w:cs="Times New Roman"/>
            <w:sz w:val="24"/>
            <w:szCs w:val="24"/>
          </w:rPr>
          <w:delText xml:space="preserve"> “</w:delText>
        </w:r>
        <w:r w:rsidR="006D0061" w:rsidDel="00FD5E79">
          <w:rPr>
            <w:rFonts w:ascii="Times New Roman" w:hAnsi="Times New Roman" w:cs="Times New Roman"/>
            <w:i/>
            <w:sz w:val="24"/>
            <w:szCs w:val="24"/>
          </w:rPr>
          <w:delText>Detection of Affected Part of Plant Leaves and Classification of Diseases Using CNN Technique</w:delText>
        </w:r>
        <w:r w:rsidR="00786CCC" w:rsidDel="00FD5E79">
          <w:rPr>
            <w:rFonts w:ascii="Times New Roman" w:hAnsi="Times New Roman" w:cs="Times New Roman"/>
            <w:sz w:val="24"/>
            <w:szCs w:val="24"/>
          </w:rPr>
          <w:delText>”</w:delText>
        </w:r>
        <w:r w:rsidR="006D0061" w:rsidDel="00FD5E79">
          <w:rPr>
            <w:rFonts w:ascii="Times New Roman" w:hAnsi="Times New Roman" w:cs="Times New Roman"/>
            <w:sz w:val="24"/>
            <w:szCs w:val="24"/>
          </w:rPr>
          <w:delText xml:space="preserve"> yang membahas tentang pendektesian penyakit daun dengan menggunakan algoritma CNN (</w:delText>
        </w:r>
        <w:r w:rsidR="006D0061" w:rsidDel="00FD5E79">
          <w:rPr>
            <w:rFonts w:ascii="Times New Roman" w:hAnsi="Times New Roman" w:cs="Times New Roman"/>
            <w:i/>
            <w:sz w:val="24"/>
            <w:szCs w:val="24"/>
          </w:rPr>
          <w:delText>Convolutional Neural Network</w:delText>
        </w:r>
        <w:r w:rsidR="006D0061" w:rsidDel="00FD5E79">
          <w:rPr>
            <w:rFonts w:ascii="Times New Roman" w:hAnsi="Times New Roman" w:cs="Times New Roman"/>
            <w:sz w:val="24"/>
            <w:szCs w:val="24"/>
          </w:rPr>
          <w:delText>)</w:delText>
        </w:r>
        <w:r w:rsidR="00786CCC" w:rsidDel="00FD5E79">
          <w:rPr>
            <w:rFonts w:ascii="Times New Roman" w:hAnsi="Times New Roman" w:cs="Times New Roman"/>
            <w:sz w:val="24"/>
            <w:szCs w:val="24"/>
          </w:rPr>
          <w:delText>.</w:delText>
        </w:r>
        <w:r w:rsidR="006D0061" w:rsidDel="00FD5E79">
          <w:rPr>
            <w:rFonts w:ascii="Times New Roman" w:hAnsi="Times New Roman" w:cs="Times New Roman"/>
            <w:sz w:val="24"/>
            <w:szCs w:val="24"/>
          </w:rPr>
          <w:delText xml:space="preserve"> Pertama, penelitian tersebut menggunakan </w:delText>
        </w:r>
        <w:r w:rsidR="006D0061" w:rsidDel="00FD5E79">
          <w:rPr>
            <w:rFonts w:ascii="Times New Roman" w:hAnsi="Times New Roman" w:cs="Times New Roman"/>
            <w:i/>
            <w:sz w:val="24"/>
            <w:szCs w:val="24"/>
          </w:rPr>
          <w:delText>Bilateral Filter</w:delText>
        </w:r>
        <w:r w:rsidR="006D0061" w:rsidDel="00FD5E79">
          <w:rPr>
            <w:rFonts w:ascii="Times New Roman" w:hAnsi="Times New Roman" w:cs="Times New Roman"/>
            <w:sz w:val="24"/>
            <w:szCs w:val="24"/>
          </w:rPr>
          <w:delText xml:space="preserve"> untuk menghilangkan </w:delText>
        </w:r>
        <w:r w:rsidR="006D0061" w:rsidDel="00FD5E79">
          <w:rPr>
            <w:rFonts w:ascii="Times New Roman" w:hAnsi="Times New Roman" w:cs="Times New Roman"/>
            <w:i/>
            <w:sz w:val="24"/>
            <w:szCs w:val="24"/>
          </w:rPr>
          <w:delText>noise</w:delText>
        </w:r>
        <w:r w:rsidR="006D0061" w:rsidDel="00FD5E79">
          <w:rPr>
            <w:rFonts w:ascii="Times New Roman" w:hAnsi="Times New Roman" w:cs="Times New Roman"/>
            <w:sz w:val="24"/>
            <w:szCs w:val="24"/>
          </w:rPr>
          <w:delText xml:space="preserve"> yang terdapat pada citra. Kemudian, dilakukan segmentasi menggunakan metode FCM (</w:delText>
        </w:r>
        <w:r w:rsidR="006D0061" w:rsidDel="00FD5E79">
          <w:rPr>
            <w:rFonts w:ascii="Times New Roman" w:hAnsi="Times New Roman" w:cs="Times New Roman"/>
            <w:i/>
            <w:sz w:val="24"/>
            <w:szCs w:val="24"/>
          </w:rPr>
          <w:delText>Fuzzy C-Means</w:delText>
        </w:r>
        <w:r w:rsidR="006D0061" w:rsidDel="00FD5E79">
          <w:rPr>
            <w:rFonts w:ascii="Times New Roman" w:hAnsi="Times New Roman" w:cs="Times New Roman"/>
            <w:sz w:val="24"/>
            <w:szCs w:val="24"/>
          </w:rPr>
          <w:delText>). Dilanjutkan dengan ekstraksi fitur tekstur oleh GLCM (</w:delText>
        </w:r>
        <w:r w:rsidR="006D0061" w:rsidDel="00FD5E79">
          <w:rPr>
            <w:rFonts w:ascii="Times New Roman" w:hAnsi="Times New Roman" w:cs="Times New Roman"/>
            <w:i/>
            <w:sz w:val="24"/>
            <w:szCs w:val="24"/>
          </w:rPr>
          <w:delText>Gray Level Co-Occurance Matrix</w:delText>
        </w:r>
        <w:r w:rsidR="006D0061" w:rsidDel="00FD5E79">
          <w:rPr>
            <w:rFonts w:ascii="Times New Roman" w:hAnsi="Times New Roman" w:cs="Times New Roman"/>
            <w:sz w:val="24"/>
            <w:szCs w:val="24"/>
          </w:rPr>
          <w:delText>) dan RLM (</w:delText>
        </w:r>
        <w:r w:rsidR="006D0061" w:rsidDel="00FD5E79">
          <w:rPr>
            <w:rFonts w:ascii="Times New Roman" w:hAnsi="Times New Roman" w:cs="Times New Roman"/>
            <w:i/>
            <w:sz w:val="24"/>
            <w:szCs w:val="24"/>
          </w:rPr>
          <w:delText>Run Length Matrix</w:delText>
        </w:r>
        <w:r w:rsidR="006D0061" w:rsidDel="00FD5E79">
          <w:rPr>
            <w:rFonts w:ascii="Times New Roman" w:hAnsi="Times New Roman" w:cs="Times New Roman"/>
            <w:sz w:val="24"/>
            <w:szCs w:val="24"/>
          </w:rPr>
          <w:delText>). Dan pada proses akhir dilakukan klasifikasi menggunakan CNN (</w:delText>
        </w:r>
        <w:r w:rsidR="006D0061" w:rsidDel="00FD5E79">
          <w:rPr>
            <w:rFonts w:ascii="Times New Roman" w:hAnsi="Times New Roman" w:cs="Times New Roman"/>
            <w:i/>
            <w:sz w:val="24"/>
            <w:szCs w:val="24"/>
          </w:rPr>
          <w:delText>Convolutional Neural Network</w:delText>
        </w:r>
        <w:r w:rsidR="006D0061" w:rsidDel="00FD5E79">
          <w:rPr>
            <w:rFonts w:ascii="Times New Roman" w:hAnsi="Times New Roman" w:cs="Times New Roman"/>
            <w:sz w:val="24"/>
            <w:szCs w:val="24"/>
          </w:rPr>
          <w:delText>). Hasil yang didapat</w:delText>
        </w:r>
        <w:r w:rsidR="00C95873" w:rsidDel="00FD5E79">
          <w:rPr>
            <w:rFonts w:ascii="Times New Roman" w:hAnsi="Times New Roman" w:cs="Times New Roman"/>
            <w:sz w:val="24"/>
            <w:szCs w:val="24"/>
          </w:rPr>
          <w:delText xml:space="preserve"> berupa nilai akurasi 98%,</w:delText>
        </w:r>
        <w:r w:rsidR="00786CCC" w:rsidDel="00FD5E79">
          <w:rPr>
            <w:rFonts w:ascii="Times New Roman" w:hAnsi="Times New Roman" w:cs="Times New Roman"/>
            <w:sz w:val="24"/>
            <w:szCs w:val="24"/>
          </w:rPr>
          <w:delText xml:space="preserve"> </w:delText>
        </w:r>
        <w:r w:rsidR="008921D2" w:rsidDel="00FD5E79">
          <w:rPr>
            <w:rFonts w:ascii="Times New Roman" w:hAnsi="Times New Roman" w:cs="Times New Roman"/>
            <w:i/>
            <w:sz w:val="24"/>
            <w:szCs w:val="24"/>
          </w:rPr>
          <w:delText xml:space="preserve">Precision rate </w:delText>
        </w:r>
        <w:r w:rsidR="008921D2" w:rsidDel="00FD5E79">
          <w:rPr>
            <w:rFonts w:ascii="Times New Roman" w:hAnsi="Times New Roman" w:cs="Times New Roman"/>
            <w:sz w:val="24"/>
            <w:szCs w:val="24"/>
          </w:rPr>
          <w:delText xml:space="preserve">96%, </w:delText>
        </w:r>
        <w:r w:rsidR="008921D2" w:rsidDel="00FD5E79">
          <w:rPr>
            <w:rFonts w:ascii="Times New Roman" w:hAnsi="Times New Roman" w:cs="Times New Roman"/>
            <w:i/>
            <w:sz w:val="24"/>
            <w:szCs w:val="24"/>
          </w:rPr>
          <w:delText xml:space="preserve">error rate </w:delText>
        </w:r>
        <w:r w:rsidR="008921D2" w:rsidDel="00FD5E79">
          <w:rPr>
            <w:rFonts w:ascii="Times New Roman" w:hAnsi="Times New Roman" w:cs="Times New Roman"/>
            <w:sz w:val="24"/>
            <w:szCs w:val="24"/>
          </w:rPr>
          <w:delText xml:space="preserve">2% dan </w:delText>
        </w:r>
        <w:r w:rsidR="008921D2" w:rsidDel="00FD5E79">
          <w:rPr>
            <w:rFonts w:ascii="Times New Roman" w:hAnsi="Times New Roman" w:cs="Times New Roman"/>
            <w:i/>
            <w:sz w:val="24"/>
            <w:szCs w:val="24"/>
          </w:rPr>
          <w:delText xml:space="preserve">recall rate </w:delText>
        </w:r>
        <w:r w:rsidR="008921D2" w:rsidDel="00FD5E79">
          <w:rPr>
            <w:rFonts w:ascii="Times New Roman" w:hAnsi="Times New Roman" w:cs="Times New Roman"/>
            <w:sz w:val="24"/>
            <w:szCs w:val="24"/>
          </w:rPr>
          <w:delText>97% (Blessy &amp; Wise, 2018). Penelitian tersebut menggabungkan berbagai metode dengan alur proses yang tepat sehingga hasil yang diperoleh sangat baik.</w:delText>
        </w:r>
      </w:del>
      <w:r w:rsidR="000C4D58">
        <w:rPr>
          <w:rFonts w:ascii="Times New Roman" w:hAnsi="Times New Roman" w:cs="Times New Roman"/>
          <w:sz w:val="24"/>
          <w:szCs w:val="24"/>
        </w:rPr>
        <w:t>m</w:t>
      </w:r>
      <w:r w:rsidR="001E3560">
        <w:rPr>
          <w:rFonts w:ascii="Times New Roman" w:hAnsi="Times New Roman" w:cs="Times New Roman"/>
          <w:sz w:val="24"/>
          <w:szCs w:val="24"/>
        </w:rPr>
        <w:t>etode yang</w:t>
      </w:r>
      <w:commentRangeStart w:id="85"/>
      <w:r w:rsidR="00C0258D">
        <w:rPr>
          <w:rFonts w:ascii="Times New Roman" w:hAnsi="Times New Roman" w:cs="Times New Roman"/>
          <w:sz w:val="24"/>
          <w:szCs w:val="24"/>
        </w:rPr>
        <w:t xml:space="preserve"> </w:t>
      </w:r>
      <w:r w:rsidR="001E3560">
        <w:rPr>
          <w:rFonts w:ascii="Times New Roman" w:hAnsi="Times New Roman" w:cs="Times New Roman"/>
          <w:sz w:val="24"/>
          <w:szCs w:val="24"/>
        </w:rPr>
        <w:t>digunakan untuk mengidentifikasi bentuk gejala penyakit adalah</w:t>
      </w:r>
      <w:r w:rsidR="004A030B">
        <w:rPr>
          <w:rFonts w:ascii="Times New Roman" w:hAnsi="Times New Roman" w:cs="Times New Roman"/>
          <w:sz w:val="24"/>
          <w:szCs w:val="24"/>
        </w:rPr>
        <w:t xml:space="preserve"> dengan melakukan ekstraksi fitur warna dan</w:t>
      </w:r>
      <w:r w:rsidR="001E3560">
        <w:rPr>
          <w:rFonts w:ascii="Times New Roman" w:hAnsi="Times New Roman" w:cs="Times New Roman"/>
          <w:sz w:val="24"/>
          <w:szCs w:val="24"/>
        </w:rPr>
        <w:t xml:space="preserve"> operasi morfologi citra</w:t>
      </w:r>
      <w:r w:rsidR="00C0258D">
        <w:rPr>
          <w:rFonts w:ascii="Times New Roman" w:hAnsi="Times New Roman" w:cs="Times New Roman"/>
          <w:sz w:val="24"/>
          <w:szCs w:val="24"/>
        </w:rPr>
        <w:t>.</w:t>
      </w:r>
      <w:commentRangeEnd w:id="85"/>
      <w:r w:rsidR="001E3560">
        <w:rPr>
          <w:rFonts w:ascii="Times New Roman" w:hAnsi="Times New Roman" w:cs="Times New Roman"/>
          <w:sz w:val="24"/>
          <w:szCs w:val="24"/>
        </w:rPr>
        <w:t xml:space="preserve"> Sebelumnya, data citra melalui prosess </w:t>
      </w:r>
      <w:r w:rsidR="001E3560">
        <w:rPr>
          <w:rFonts w:ascii="Times New Roman" w:hAnsi="Times New Roman" w:cs="Times New Roman"/>
          <w:i/>
          <w:sz w:val="24"/>
          <w:szCs w:val="24"/>
        </w:rPr>
        <w:t>smoothing</w:t>
      </w:r>
      <w:r w:rsidR="001E3560">
        <w:rPr>
          <w:rFonts w:ascii="Times New Roman" w:hAnsi="Times New Roman" w:cs="Times New Roman"/>
          <w:sz w:val="24"/>
          <w:szCs w:val="24"/>
        </w:rPr>
        <w:t xml:space="preserve"> dan deteksi tepi, dengan teknik </w:t>
      </w:r>
      <w:r w:rsidR="001E3560">
        <w:rPr>
          <w:rFonts w:ascii="Times New Roman" w:hAnsi="Times New Roman" w:cs="Times New Roman"/>
          <w:i/>
          <w:sz w:val="24"/>
          <w:szCs w:val="24"/>
        </w:rPr>
        <w:t>Gaussian</w:t>
      </w:r>
      <w:r w:rsidR="001E3560">
        <w:rPr>
          <w:rFonts w:ascii="Times New Roman" w:hAnsi="Times New Roman" w:cs="Times New Roman"/>
          <w:sz w:val="24"/>
          <w:szCs w:val="24"/>
        </w:rPr>
        <w:t xml:space="preserve">. Selanjutnya, latar dan objek data citra dipisahkan menggunakan operasi </w:t>
      </w:r>
      <w:r w:rsidR="001E3560">
        <w:rPr>
          <w:rFonts w:ascii="Times New Roman" w:hAnsi="Times New Roman" w:cs="Times New Roman"/>
          <w:i/>
          <w:sz w:val="24"/>
          <w:szCs w:val="24"/>
        </w:rPr>
        <w:t>thresholding</w:t>
      </w:r>
      <w:r w:rsidR="004C56FD">
        <w:rPr>
          <w:rFonts w:ascii="Times New Roman" w:hAnsi="Times New Roman" w:cs="Times New Roman"/>
          <w:sz w:val="24"/>
          <w:szCs w:val="24"/>
        </w:rPr>
        <w:t xml:space="preserve"> (Shofiyyah </w:t>
      </w:r>
      <w:r w:rsidR="004C56FD">
        <w:rPr>
          <w:rFonts w:ascii="Times New Roman" w:hAnsi="Times New Roman" w:cs="Times New Roman"/>
          <w:i/>
          <w:sz w:val="24"/>
          <w:szCs w:val="24"/>
        </w:rPr>
        <w:t>et al</w:t>
      </w:r>
      <w:r w:rsidR="004C56FD">
        <w:rPr>
          <w:rFonts w:ascii="Times New Roman" w:hAnsi="Times New Roman" w:cs="Times New Roman"/>
          <w:sz w:val="24"/>
          <w:szCs w:val="24"/>
        </w:rPr>
        <w:t>, 2016)</w:t>
      </w:r>
      <w:r w:rsidR="001E3560">
        <w:rPr>
          <w:rFonts w:ascii="Times New Roman" w:hAnsi="Times New Roman" w:cs="Times New Roman"/>
          <w:sz w:val="24"/>
          <w:szCs w:val="24"/>
        </w:rPr>
        <w:t>.</w:t>
      </w:r>
      <w:r w:rsidR="00BF3E0B">
        <w:rPr>
          <w:rStyle w:val="CommentReference"/>
        </w:rPr>
        <w:commentReference w:id="85"/>
      </w:r>
      <w:r w:rsidR="004C56FD">
        <w:rPr>
          <w:rFonts w:ascii="Times New Roman" w:hAnsi="Times New Roman" w:cs="Times New Roman"/>
          <w:sz w:val="24"/>
          <w:szCs w:val="24"/>
        </w:rPr>
        <w:t xml:space="preserve"> P</w:t>
      </w:r>
      <w:r w:rsidR="004C56FD">
        <w:rPr>
          <w:rFonts w:ascii="Times New Roman" w:hAnsi="Times New Roman" w:cs="Times New Roman"/>
          <w:sz w:val="24"/>
          <w:szCs w:val="24"/>
        </w:rPr>
        <w:t>ada proses akhir dilakukan klasifikasi menggunakan CNN (</w:t>
      </w:r>
      <w:r w:rsidR="004C56FD">
        <w:rPr>
          <w:rFonts w:ascii="Times New Roman" w:hAnsi="Times New Roman" w:cs="Times New Roman"/>
          <w:i/>
          <w:sz w:val="24"/>
          <w:szCs w:val="24"/>
        </w:rPr>
        <w:t>Convolutional Neural Network</w:t>
      </w:r>
      <w:r w:rsidR="004C56FD">
        <w:rPr>
          <w:rFonts w:ascii="Times New Roman" w:hAnsi="Times New Roman" w:cs="Times New Roman"/>
          <w:sz w:val="24"/>
          <w:szCs w:val="24"/>
        </w:rPr>
        <w:t>)</w:t>
      </w:r>
      <w:r w:rsidR="004C56FD" w:rsidRPr="004C56FD">
        <w:rPr>
          <w:rFonts w:ascii="Times New Roman" w:hAnsi="Times New Roman" w:cs="Times New Roman"/>
          <w:sz w:val="24"/>
          <w:szCs w:val="24"/>
        </w:rPr>
        <w:t xml:space="preserve"> </w:t>
      </w:r>
      <w:r w:rsidR="004C56FD">
        <w:rPr>
          <w:rFonts w:ascii="Times New Roman" w:hAnsi="Times New Roman" w:cs="Times New Roman"/>
          <w:sz w:val="24"/>
          <w:szCs w:val="24"/>
        </w:rPr>
        <w:t>(Blessy &amp; Wise, 2018).</w:t>
      </w:r>
    </w:p>
    <w:p w14:paraId="1C8EF6E4" w14:textId="3FF3111C" w:rsidR="00DB3A5A" w:rsidRDefault="0023380F" w:rsidP="00420D6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uraian di atas</w:t>
      </w:r>
      <w:r w:rsidR="00C0258D">
        <w:rPr>
          <w:rFonts w:ascii="Times New Roman" w:hAnsi="Times New Roman" w:cs="Times New Roman"/>
          <w:sz w:val="24"/>
          <w:szCs w:val="24"/>
        </w:rPr>
        <w:t xml:space="preserve">, </w:t>
      </w:r>
      <w:r>
        <w:rPr>
          <w:rFonts w:ascii="Times New Roman" w:hAnsi="Times New Roman" w:cs="Times New Roman"/>
          <w:sz w:val="24"/>
          <w:szCs w:val="24"/>
        </w:rPr>
        <w:t>judul Tugas Akhir ini adalah</w:t>
      </w:r>
      <w:r w:rsidR="00C0258D">
        <w:rPr>
          <w:rFonts w:ascii="Times New Roman" w:hAnsi="Times New Roman" w:cs="Times New Roman"/>
          <w:sz w:val="24"/>
          <w:szCs w:val="24"/>
        </w:rPr>
        <w:t xml:space="preserve">, </w:t>
      </w:r>
      <w:r w:rsidR="00C0258D" w:rsidRPr="0023380F">
        <w:rPr>
          <w:rFonts w:ascii="Times New Roman" w:hAnsi="Times New Roman" w:cs="Times New Roman"/>
          <w:b/>
          <w:sz w:val="24"/>
          <w:szCs w:val="24"/>
        </w:rPr>
        <w:t>“Identifikas</w:t>
      </w:r>
      <w:r w:rsidR="000858C1" w:rsidRPr="0023380F">
        <w:rPr>
          <w:rFonts w:ascii="Times New Roman" w:hAnsi="Times New Roman" w:cs="Times New Roman"/>
          <w:b/>
          <w:sz w:val="24"/>
          <w:szCs w:val="24"/>
        </w:rPr>
        <w:t xml:space="preserve">i Penyakit </w:t>
      </w:r>
      <w:r w:rsidR="00204753" w:rsidRPr="0023380F">
        <w:rPr>
          <w:rFonts w:ascii="Times New Roman" w:hAnsi="Times New Roman" w:cs="Times New Roman"/>
          <w:b/>
          <w:sz w:val="24"/>
          <w:szCs w:val="24"/>
        </w:rPr>
        <w:t xml:space="preserve">Tanaman </w:t>
      </w:r>
      <w:r w:rsidR="00EF7FD6" w:rsidRPr="0023380F">
        <w:rPr>
          <w:rFonts w:ascii="Times New Roman" w:hAnsi="Times New Roman" w:cs="Times New Roman"/>
          <w:b/>
          <w:sz w:val="24"/>
          <w:szCs w:val="24"/>
        </w:rPr>
        <w:t xml:space="preserve">Kentang </w:t>
      </w:r>
      <w:r w:rsidR="00204753" w:rsidRPr="0023380F">
        <w:rPr>
          <w:rFonts w:ascii="Times New Roman" w:hAnsi="Times New Roman" w:cs="Times New Roman"/>
          <w:b/>
          <w:sz w:val="24"/>
          <w:szCs w:val="24"/>
        </w:rPr>
        <w:t>B</w:t>
      </w:r>
      <w:r w:rsidR="00C0258D" w:rsidRPr="0023380F">
        <w:rPr>
          <w:rFonts w:ascii="Times New Roman" w:hAnsi="Times New Roman" w:cs="Times New Roman"/>
          <w:b/>
          <w:sz w:val="24"/>
          <w:szCs w:val="24"/>
        </w:rPr>
        <w:t xml:space="preserve">erdasarkan Citra Daun </w:t>
      </w:r>
      <w:r w:rsidR="00204753" w:rsidRPr="0023380F">
        <w:rPr>
          <w:rFonts w:ascii="Times New Roman" w:hAnsi="Times New Roman" w:cs="Times New Roman"/>
          <w:b/>
          <w:sz w:val="24"/>
          <w:szCs w:val="24"/>
        </w:rPr>
        <w:t xml:space="preserve">Menggunakan Metode </w:t>
      </w:r>
      <w:r w:rsidR="007239F4" w:rsidRPr="0023380F">
        <w:rPr>
          <w:rFonts w:ascii="Times New Roman" w:hAnsi="Times New Roman" w:cs="Times New Roman"/>
          <w:b/>
          <w:sz w:val="24"/>
          <w:szCs w:val="24"/>
        </w:rPr>
        <w:t>Morfologi</w:t>
      </w:r>
      <w:r w:rsidR="00204753" w:rsidRPr="0023380F">
        <w:rPr>
          <w:rFonts w:ascii="Times New Roman" w:hAnsi="Times New Roman" w:cs="Times New Roman"/>
          <w:b/>
          <w:sz w:val="24"/>
          <w:szCs w:val="24"/>
        </w:rPr>
        <w:t xml:space="preserve"> dan </w:t>
      </w:r>
      <w:r w:rsidR="00204753" w:rsidRPr="0023380F">
        <w:rPr>
          <w:rFonts w:ascii="Times New Roman" w:hAnsi="Times New Roman" w:cs="Times New Roman"/>
          <w:b/>
          <w:i/>
          <w:sz w:val="24"/>
          <w:szCs w:val="24"/>
        </w:rPr>
        <w:t>Convolutional Neural Network</w:t>
      </w:r>
      <w:r w:rsidR="00204753" w:rsidRPr="0023380F">
        <w:rPr>
          <w:rFonts w:ascii="Times New Roman" w:hAnsi="Times New Roman" w:cs="Times New Roman"/>
          <w:b/>
          <w:sz w:val="24"/>
          <w:szCs w:val="24"/>
        </w:rPr>
        <w:t>”.</w:t>
      </w:r>
    </w:p>
    <w:p w14:paraId="33A23A5B" w14:textId="77777777" w:rsidR="00D51EE1" w:rsidRDefault="00D51EE1" w:rsidP="00420D69">
      <w:pPr>
        <w:pStyle w:val="Heading2"/>
        <w:numPr>
          <w:ilvl w:val="0"/>
          <w:numId w:val="1"/>
        </w:numPr>
        <w:spacing w:line="360" w:lineRule="auto"/>
        <w:ind w:left="567" w:hanging="567"/>
      </w:pPr>
      <w:r>
        <w:lastRenderedPageBreak/>
        <w:t>Rumusan Masalah</w:t>
      </w:r>
    </w:p>
    <w:p w14:paraId="71A5915E" w14:textId="52EF164A" w:rsidR="00D51EE1" w:rsidRDefault="00D51EE1" w:rsidP="00420D69">
      <w:pPr>
        <w:spacing w:line="360" w:lineRule="auto"/>
        <w:ind w:firstLine="851"/>
        <w:jc w:val="both"/>
        <w:rPr>
          <w:rFonts w:ascii="Times New Roman" w:hAnsi="Times New Roman" w:cs="Times New Roman"/>
          <w:sz w:val="24"/>
          <w:szCs w:val="24"/>
        </w:rPr>
      </w:pPr>
      <w:commentRangeStart w:id="86"/>
      <w:commentRangeStart w:id="87"/>
      <w:r>
        <w:rPr>
          <w:rFonts w:ascii="Times New Roman" w:hAnsi="Times New Roman" w:cs="Times New Roman"/>
          <w:sz w:val="24"/>
          <w:szCs w:val="24"/>
        </w:rPr>
        <w:t xml:space="preserve">Berdasarkan latar belakang diatas, maka didapat rumusan masalah yaitu </w:t>
      </w:r>
      <w:r w:rsidR="00242CED">
        <w:rPr>
          <w:rFonts w:ascii="Times New Roman" w:hAnsi="Times New Roman" w:cs="Times New Roman"/>
          <w:sz w:val="24"/>
          <w:szCs w:val="24"/>
        </w:rPr>
        <w:t>bagaiman</w:t>
      </w:r>
      <w:r w:rsidR="009E1B67">
        <w:rPr>
          <w:rFonts w:ascii="Times New Roman" w:hAnsi="Times New Roman" w:cs="Times New Roman"/>
          <w:sz w:val="24"/>
          <w:szCs w:val="24"/>
        </w:rPr>
        <w:t>a</w:t>
      </w:r>
      <w:r w:rsidR="00E039F8">
        <w:rPr>
          <w:rFonts w:ascii="Times New Roman" w:hAnsi="Times New Roman" w:cs="Times New Roman"/>
          <w:sz w:val="24"/>
          <w:szCs w:val="24"/>
        </w:rPr>
        <w:t xml:space="preserve"> pendeteksian penyakit pada tanaman kentang secara </w:t>
      </w:r>
      <w:r w:rsidR="00660419">
        <w:rPr>
          <w:rFonts w:ascii="Times New Roman" w:hAnsi="Times New Roman" w:cs="Times New Roman"/>
          <w:sz w:val="24"/>
          <w:szCs w:val="24"/>
        </w:rPr>
        <w:t xml:space="preserve">otomatis menggunakan </w:t>
      </w:r>
      <w:r w:rsidR="00E039F8">
        <w:rPr>
          <w:rFonts w:ascii="Times New Roman" w:hAnsi="Times New Roman" w:cs="Times New Roman"/>
          <w:sz w:val="24"/>
          <w:szCs w:val="24"/>
        </w:rPr>
        <w:t>sistem</w:t>
      </w:r>
      <w:r w:rsidR="006079E8">
        <w:rPr>
          <w:rFonts w:ascii="Times New Roman" w:hAnsi="Times New Roman" w:cs="Times New Roman"/>
          <w:sz w:val="24"/>
          <w:szCs w:val="24"/>
        </w:rPr>
        <w:t>.</w:t>
      </w:r>
      <w:commentRangeEnd w:id="86"/>
      <w:r w:rsidR="00BF3E0B">
        <w:rPr>
          <w:rStyle w:val="CommentReference"/>
        </w:rPr>
        <w:commentReference w:id="86"/>
      </w:r>
      <w:commentRangeEnd w:id="87"/>
      <w:r w:rsidR="00926A70">
        <w:rPr>
          <w:rStyle w:val="CommentReference"/>
        </w:rPr>
        <w:commentReference w:id="87"/>
      </w:r>
    </w:p>
    <w:p w14:paraId="77C6BAF5" w14:textId="77777777" w:rsidR="003548BC" w:rsidRDefault="003548BC" w:rsidP="00420D69">
      <w:pPr>
        <w:pStyle w:val="Heading2"/>
        <w:numPr>
          <w:ilvl w:val="0"/>
          <w:numId w:val="1"/>
        </w:numPr>
        <w:spacing w:line="360" w:lineRule="auto"/>
        <w:ind w:left="567" w:hanging="567"/>
      </w:pPr>
      <w:r>
        <w:t>Tujuan</w:t>
      </w:r>
    </w:p>
    <w:p w14:paraId="1DFF33EE" w14:textId="2CF07B54" w:rsidR="003548BC" w:rsidRDefault="003548BC"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Adapun tujuan dari pe</w:t>
      </w:r>
      <w:r w:rsidR="00216D7E">
        <w:rPr>
          <w:rFonts w:ascii="Times New Roman" w:hAnsi="Times New Roman" w:cs="Times New Roman"/>
          <w:sz w:val="24"/>
          <w:szCs w:val="24"/>
        </w:rPr>
        <w:t>nyusunan</w:t>
      </w:r>
      <w:r>
        <w:rPr>
          <w:rFonts w:ascii="Times New Roman" w:hAnsi="Times New Roman" w:cs="Times New Roman"/>
          <w:sz w:val="24"/>
          <w:szCs w:val="24"/>
        </w:rPr>
        <w:t xml:space="preserve"> tugas akhir </w:t>
      </w:r>
      <w:r w:rsidR="00216D7E">
        <w:rPr>
          <w:rFonts w:ascii="Times New Roman" w:hAnsi="Times New Roman" w:cs="Times New Roman"/>
          <w:sz w:val="24"/>
          <w:szCs w:val="24"/>
        </w:rPr>
        <w:t>ini</w:t>
      </w:r>
      <w:r w:rsidR="00C62318">
        <w:rPr>
          <w:rFonts w:ascii="Times New Roman" w:hAnsi="Times New Roman" w:cs="Times New Roman"/>
          <w:sz w:val="24"/>
          <w:szCs w:val="24"/>
        </w:rPr>
        <w:t xml:space="preserve"> </w:t>
      </w:r>
      <w:r w:rsidR="00216D7E">
        <w:rPr>
          <w:rFonts w:ascii="Times New Roman" w:hAnsi="Times New Roman" w:cs="Times New Roman"/>
          <w:sz w:val="24"/>
          <w:szCs w:val="24"/>
        </w:rPr>
        <w:t xml:space="preserve">adalah membangun sistem yang dapat mengidentifikasi penyakit pada citra daun </w:t>
      </w:r>
      <w:r w:rsidR="00C62318">
        <w:rPr>
          <w:rFonts w:ascii="Times New Roman" w:hAnsi="Times New Roman" w:cs="Times New Roman"/>
          <w:sz w:val="24"/>
          <w:szCs w:val="24"/>
        </w:rPr>
        <w:t xml:space="preserve">tanaman </w:t>
      </w:r>
      <w:r w:rsidR="00216D7E">
        <w:rPr>
          <w:rFonts w:ascii="Times New Roman" w:hAnsi="Times New Roman" w:cs="Times New Roman"/>
          <w:sz w:val="24"/>
          <w:szCs w:val="24"/>
        </w:rPr>
        <w:t>kentang</w:t>
      </w:r>
      <w:commentRangeStart w:id="88"/>
      <w:commentRangeStart w:id="89"/>
      <w:r w:rsidR="00216D7E">
        <w:rPr>
          <w:rFonts w:ascii="Times New Roman" w:hAnsi="Times New Roman" w:cs="Times New Roman"/>
          <w:sz w:val="24"/>
          <w:szCs w:val="24"/>
        </w:rPr>
        <w:t>.</w:t>
      </w:r>
      <w:commentRangeEnd w:id="88"/>
      <w:r w:rsidR="00BF3E0B">
        <w:rPr>
          <w:rStyle w:val="CommentReference"/>
        </w:rPr>
        <w:commentReference w:id="88"/>
      </w:r>
      <w:commentRangeEnd w:id="89"/>
      <w:r w:rsidR="00C62318">
        <w:rPr>
          <w:rStyle w:val="CommentReference"/>
        </w:rPr>
        <w:commentReference w:id="89"/>
      </w:r>
    </w:p>
    <w:p w14:paraId="6277ECBA" w14:textId="77777777" w:rsidR="00A95680" w:rsidRDefault="00A95680" w:rsidP="00420D69">
      <w:pPr>
        <w:pStyle w:val="Heading2"/>
        <w:numPr>
          <w:ilvl w:val="0"/>
          <w:numId w:val="1"/>
        </w:numPr>
        <w:spacing w:line="360" w:lineRule="auto"/>
        <w:ind w:left="567" w:hanging="567"/>
      </w:pPr>
      <w:r>
        <w:t>Manfaat</w:t>
      </w:r>
    </w:p>
    <w:p w14:paraId="2DC18F69" w14:textId="6BFE7755" w:rsidR="00A95680" w:rsidRDefault="00210700"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Dalam penyus</w:t>
      </w:r>
      <w:r w:rsidR="006043B3">
        <w:rPr>
          <w:rFonts w:ascii="Times New Roman" w:hAnsi="Times New Roman" w:cs="Times New Roman"/>
          <w:sz w:val="24"/>
          <w:szCs w:val="24"/>
        </w:rPr>
        <w:t>unan tugas a</w:t>
      </w:r>
      <w:r w:rsidR="00D67751">
        <w:rPr>
          <w:rFonts w:ascii="Times New Roman" w:hAnsi="Times New Roman" w:cs="Times New Roman"/>
          <w:sz w:val="24"/>
          <w:szCs w:val="24"/>
        </w:rPr>
        <w:t xml:space="preserve">khir ini </w:t>
      </w:r>
      <w:r>
        <w:rPr>
          <w:rFonts w:ascii="Times New Roman" w:hAnsi="Times New Roman" w:cs="Times New Roman"/>
          <w:sz w:val="24"/>
          <w:szCs w:val="24"/>
        </w:rPr>
        <w:t xml:space="preserve">memiliki manfaat </w:t>
      </w:r>
      <w:r w:rsidR="00D67751">
        <w:rPr>
          <w:rFonts w:ascii="Times New Roman" w:hAnsi="Times New Roman" w:cs="Times New Roman"/>
          <w:sz w:val="24"/>
          <w:szCs w:val="24"/>
        </w:rPr>
        <w:t>sebagai berikut</w:t>
      </w:r>
      <w:r w:rsidR="006043B3">
        <w:rPr>
          <w:rFonts w:ascii="Times New Roman" w:hAnsi="Times New Roman" w:cs="Times New Roman"/>
          <w:sz w:val="24"/>
          <w:szCs w:val="24"/>
        </w:rPr>
        <w:t>:</w:t>
      </w:r>
    </w:p>
    <w:p w14:paraId="75A781F0" w14:textId="24DF899C" w:rsidR="006043B3" w:rsidRDefault="006043B3" w:rsidP="00420D69">
      <w:pPr>
        <w:pStyle w:val="ListParagraph"/>
        <w:numPr>
          <w:ilvl w:val="0"/>
          <w:numId w:val="2"/>
        </w:numPr>
        <w:spacing w:line="360" w:lineRule="auto"/>
        <w:ind w:hanging="720"/>
        <w:jc w:val="both"/>
        <w:rPr>
          <w:rFonts w:ascii="Times New Roman" w:hAnsi="Times New Roman" w:cs="Times New Roman"/>
          <w:sz w:val="24"/>
          <w:szCs w:val="24"/>
        </w:rPr>
      </w:pPr>
      <w:commentRangeStart w:id="90"/>
      <w:commentRangeStart w:id="91"/>
      <w:r>
        <w:rPr>
          <w:rFonts w:ascii="Times New Roman" w:hAnsi="Times New Roman" w:cs="Times New Roman"/>
          <w:sz w:val="24"/>
          <w:szCs w:val="24"/>
        </w:rPr>
        <w:t>M</w:t>
      </w:r>
      <w:r w:rsidR="00DF2E81">
        <w:rPr>
          <w:rFonts w:ascii="Times New Roman" w:hAnsi="Times New Roman" w:cs="Times New Roman"/>
          <w:sz w:val="24"/>
          <w:szCs w:val="24"/>
        </w:rPr>
        <w:t xml:space="preserve">engetahui penerapan metode Morfologi dan </w:t>
      </w:r>
      <w:r w:rsidR="00DF2E81">
        <w:rPr>
          <w:rFonts w:ascii="Times New Roman" w:hAnsi="Times New Roman" w:cs="Times New Roman"/>
          <w:i/>
          <w:sz w:val="24"/>
          <w:szCs w:val="24"/>
        </w:rPr>
        <w:t xml:space="preserve">Convolutional Neural Network </w:t>
      </w:r>
      <w:r w:rsidR="00DF2E81">
        <w:rPr>
          <w:rFonts w:ascii="Times New Roman" w:hAnsi="Times New Roman" w:cs="Times New Roman"/>
          <w:sz w:val="24"/>
          <w:szCs w:val="24"/>
        </w:rPr>
        <w:t xml:space="preserve">(CNN) </w:t>
      </w:r>
      <w:r w:rsidR="008255C5">
        <w:rPr>
          <w:rFonts w:ascii="Times New Roman" w:hAnsi="Times New Roman" w:cs="Times New Roman"/>
          <w:sz w:val="24"/>
          <w:szCs w:val="24"/>
        </w:rPr>
        <w:t>dalam mengidentifikasi dan mengetahui penyakit tanaman kentang</w:t>
      </w:r>
      <w:r>
        <w:rPr>
          <w:rFonts w:ascii="Times New Roman" w:hAnsi="Times New Roman" w:cs="Times New Roman"/>
          <w:sz w:val="24"/>
          <w:szCs w:val="24"/>
        </w:rPr>
        <w:t>.</w:t>
      </w:r>
      <w:commentRangeEnd w:id="90"/>
      <w:r w:rsidR="00BF3E0B">
        <w:rPr>
          <w:rStyle w:val="CommentReference"/>
        </w:rPr>
        <w:commentReference w:id="90"/>
      </w:r>
      <w:commentRangeEnd w:id="91"/>
      <w:r w:rsidR="000407A0">
        <w:rPr>
          <w:rStyle w:val="CommentReference"/>
        </w:rPr>
        <w:commentReference w:id="91"/>
      </w:r>
    </w:p>
    <w:p w14:paraId="3630C960" w14:textId="23F672A4" w:rsidR="00B6271E" w:rsidRDefault="0052350A" w:rsidP="00420D69">
      <w:pPr>
        <w:pStyle w:val="ListParagraph"/>
        <w:numPr>
          <w:ilvl w:val="0"/>
          <w:numId w:val="2"/>
        </w:numPr>
        <w:spacing w:before="24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Sebagai referensi untuk pembelajaran dan penelitian </w:t>
      </w:r>
      <w:r w:rsidR="00C242C3">
        <w:rPr>
          <w:rFonts w:ascii="Times New Roman" w:hAnsi="Times New Roman" w:cs="Times New Roman"/>
          <w:sz w:val="24"/>
          <w:szCs w:val="24"/>
        </w:rPr>
        <w:t>identifikasi</w:t>
      </w:r>
      <w:r>
        <w:rPr>
          <w:rFonts w:ascii="Times New Roman" w:hAnsi="Times New Roman" w:cs="Times New Roman"/>
          <w:sz w:val="24"/>
          <w:szCs w:val="24"/>
        </w:rPr>
        <w:t xml:space="preserve"> penyakit daun </w:t>
      </w:r>
      <w:r w:rsidR="00C242C3">
        <w:rPr>
          <w:rFonts w:ascii="Times New Roman" w:hAnsi="Times New Roman" w:cs="Times New Roman"/>
          <w:sz w:val="24"/>
          <w:szCs w:val="24"/>
        </w:rPr>
        <w:t xml:space="preserve">kentang </w:t>
      </w:r>
      <w:r>
        <w:rPr>
          <w:rFonts w:ascii="Times New Roman" w:hAnsi="Times New Roman" w:cs="Times New Roman"/>
          <w:sz w:val="24"/>
          <w:szCs w:val="24"/>
        </w:rPr>
        <w:t xml:space="preserve">dengan </w:t>
      </w:r>
      <w:r w:rsidR="00C242C3">
        <w:rPr>
          <w:rFonts w:ascii="Times New Roman" w:hAnsi="Times New Roman" w:cs="Times New Roman"/>
          <w:sz w:val="24"/>
          <w:szCs w:val="24"/>
        </w:rPr>
        <w:t>o</w:t>
      </w:r>
      <w:r w:rsidR="00DF2E81">
        <w:rPr>
          <w:rFonts w:ascii="Times New Roman" w:hAnsi="Times New Roman" w:cs="Times New Roman"/>
          <w:sz w:val="24"/>
          <w:szCs w:val="24"/>
        </w:rPr>
        <w:t>perasi m</w:t>
      </w:r>
      <w:r>
        <w:rPr>
          <w:rFonts w:ascii="Times New Roman" w:hAnsi="Times New Roman" w:cs="Times New Roman"/>
          <w:sz w:val="24"/>
          <w:szCs w:val="24"/>
        </w:rPr>
        <w:t xml:space="preserve">orfologi dan </w:t>
      </w:r>
      <w:r>
        <w:rPr>
          <w:rFonts w:ascii="Times New Roman" w:hAnsi="Times New Roman" w:cs="Times New Roman"/>
          <w:i/>
          <w:sz w:val="24"/>
          <w:szCs w:val="24"/>
        </w:rPr>
        <w:t xml:space="preserve">Convolutional Neural Network </w:t>
      </w:r>
      <w:r>
        <w:rPr>
          <w:rFonts w:ascii="Times New Roman" w:hAnsi="Times New Roman" w:cs="Times New Roman"/>
          <w:sz w:val="24"/>
          <w:szCs w:val="24"/>
        </w:rPr>
        <w:t>(CNN).</w:t>
      </w:r>
    </w:p>
    <w:p w14:paraId="08AA4504" w14:textId="77777777" w:rsidR="00E415F6" w:rsidRDefault="00B15DC8" w:rsidP="00420D69">
      <w:pPr>
        <w:pStyle w:val="Heading2"/>
        <w:numPr>
          <w:ilvl w:val="0"/>
          <w:numId w:val="1"/>
        </w:numPr>
        <w:spacing w:line="360" w:lineRule="auto"/>
        <w:ind w:left="567" w:hanging="567"/>
      </w:pPr>
      <w:r>
        <w:t>Batasan Masalah</w:t>
      </w:r>
    </w:p>
    <w:p w14:paraId="07265577" w14:textId="6AC8F6D0" w:rsidR="00C242C3" w:rsidRDefault="00F3208F"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Dalam pembuatan tugas akhir diberikan</w:t>
      </w:r>
      <w:r w:rsidR="00FE52CA">
        <w:rPr>
          <w:rFonts w:ascii="Times New Roman" w:hAnsi="Times New Roman" w:cs="Times New Roman"/>
          <w:sz w:val="24"/>
          <w:szCs w:val="24"/>
        </w:rPr>
        <w:t xml:space="preserve"> batasan</w:t>
      </w:r>
      <w:r>
        <w:rPr>
          <w:rFonts w:ascii="Times New Roman" w:hAnsi="Times New Roman" w:cs="Times New Roman"/>
          <w:sz w:val="24"/>
          <w:szCs w:val="24"/>
        </w:rPr>
        <w:t xml:space="preserve"> </w:t>
      </w:r>
      <w:r w:rsidR="00D67751">
        <w:rPr>
          <w:rFonts w:ascii="Times New Roman" w:hAnsi="Times New Roman" w:cs="Times New Roman"/>
          <w:sz w:val="24"/>
          <w:szCs w:val="24"/>
        </w:rPr>
        <w:t>sebagai berikut</w:t>
      </w:r>
      <w:r w:rsidR="00FE52CA">
        <w:rPr>
          <w:rFonts w:ascii="Times New Roman" w:hAnsi="Times New Roman" w:cs="Times New Roman"/>
          <w:sz w:val="24"/>
          <w:szCs w:val="24"/>
        </w:rPr>
        <w:t>:</w:t>
      </w:r>
    </w:p>
    <w:p w14:paraId="64A973BF" w14:textId="4AEB00D6" w:rsidR="00FE52CA" w:rsidRDefault="00FE52CA" w:rsidP="00420D69">
      <w:pPr>
        <w:pStyle w:val="ListParagraph"/>
        <w:numPr>
          <w:ilvl w:val="0"/>
          <w:numId w:val="3"/>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Objek penelitian </w:t>
      </w:r>
      <w:r w:rsidR="004A45AC">
        <w:rPr>
          <w:rFonts w:ascii="Times New Roman" w:hAnsi="Times New Roman" w:cs="Times New Roman"/>
          <w:sz w:val="24"/>
          <w:szCs w:val="24"/>
        </w:rPr>
        <w:t xml:space="preserve">ini </w:t>
      </w:r>
      <w:r>
        <w:rPr>
          <w:rFonts w:ascii="Times New Roman" w:hAnsi="Times New Roman" w:cs="Times New Roman"/>
          <w:sz w:val="24"/>
          <w:szCs w:val="24"/>
        </w:rPr>
        <w:t xml:space="preserve">adalah </w:t>
      </w:r>
      <w:r w:rsidR="00E3465A">
        <w:rPr>
          <w:rFonts w:ascii="Times New Roman" w:hAnsi="Times New Roman" w:cs="Times New Roman"/>
          <w:sz w:val="24"/>
          <w:szCs w:val="24"/>
        </w:rPr>
        <w:t>d</w:t>
      </w:r>
      <w:r>
        <w:rPr>
          <w:rFonts w:ascii="Times New Roman" w:hAnsi="Times New Roman" w:cs="Times New Roman"/>
          <w:sz w:val="24"/>
          <w:szCs w:val="24"/>
        </w:rPr>
        <w:t xml:space="preserve">aun kentang dalam bentuk citra </w:t>
      </w:r>
      <w:r>
        <w:rPr>
          <w:rFonts w:ascii="Times New Roman" w:hAnsi="Times New Roman" w:cs="Times New Roman"/>
          <w:i/>
          <w:sz w:val="24"/>
          <w:szCs w:val="24"/>
        </w:rPr>
        <w:t>digital</w:t>
      </w:r>
      <w:r>
        <w:rPr>
          <w:rFonts w:ascii="Times New Roman" w:hAnsi="Times New Roman" w:cs="Times New Roman"/>
          <w:sz w:val="24"/>
          <w:szCs w:val="24"/>
        </w:rPr>
        <w:t>.</w:t>
      </w:r>
    </w:p>
    <w:p w14:paraId="11C99A57" w14:textId="7D08F237" w:rsidR="00C73AEC" w:rsidRPr="00CC3171" w:rsidRDefault="00FE52CA" w:rsidP="00CC3171">
      <w:pPr>
        <w:pStyle w:val="ListParagraph"/>
        <w:numPr>
          <w:ilvl w:val="0"/>
          <w:numId w:val="3"/>
        </w:numPr>
        <w:spacing w:line="360" w:lineRule="auto"/>
        <w:ind w:left="709" w:hanging="709"/>
        <w:jc w:val="both"/>
        <w:rPr>
          <w:rFonts w:ascii="Times New Roman" w:hAnsi="Times New Roman" w:cs="Times New Roman"/>
          <w:sz w:val="24"/>
          <w:szCs w:val="24"/>
        </w:rPr>
      </w:pPr>
      <w:commentRangeStart w:id="92"/>
      <w:commentRangeStart w:id="93"/>
      <w:r>
        <w:rPr>
          <w:rFonts w:ascii="Times New Roman" w:hAnsi="Times New Roman" w:cs="Times New Roman"/>
          <w:i/>
          <w:sz w:val="24"/>
          <w:szCs w:val="24"/>
        </w:rPr>
        <w:t xml:space="preserve">Dataset </w:t>
      </w:r>
      <w:r>
        <w:rPr>
          <w:rFonts w:ascii="Times New Roman" w:hAnsi="Times New Roman" w:cs="Times New Roman"/>
          <w:sz w:val="24"/>
          <w:szCs w:val="24"/>
        </w:rPr>
        <w:t xml:space="preserve">citra daun kentang didapat dari </w:t>
      </w:r>
      <w:r w:rsidR="00C43657">
        <w:rPr>
          <w:rFonts w:ascii="Times New Roman" w:hAnsi="Times New Roman" w:cs="Times New Roman"/>
          <w:i/>
          <w:sz w:val="24"/>
          <w:szCs w:val="24"/>
        </w:rPr>
        <w:t>github repositories</w:t>
      </w:r>
      <w:r w:rsidR="00C73AEC">
        <w:rPr>
          <w:rFonts w:ascii="Times New Roman" w:hAnsi="Times New Roman" w:cs="Times New Roman"/>
          <w:i/>
          <w:sz w:val="24"/>
          <w:szCs w:val="24"/>
        </w:rPr>
        <w:t xml:space="preserve"> </w:t>
      </w:r>
      <w:r w:rsidR="00C73AEC">
        <w:rPr>
          <w:rFonts w:ascii="Times New Roman" w:hAnsi="Times New Roman" w:cs="Times New Roman"/>
          <w:sz w:val="24"/>
          <w:szCs w:val="24"/>
        </w:rPr>
        <w:t>dengan judul “</w:t>
      </w:r>
      <w:r w:rsidR="00C73AEC">
        <w:rPr>
          <w:rFonts w:ascii="Times New Roman" w:hAnsi="Times New Roman" w:cs="Times New Roman"/>
          <w:i/>
          <w:sz w:val="24"/>
          <w:szCs w:val="24"/>
        </w:rPr>
        <w:t>Plant Village</w:t>
      </w:r>
      <w:r w:rsidR="00C73AEC">
        <w:rPr>
          <w:rFonts w:ascii="Times New Roman" w:hAnsi="Times New Roman" w:cs="Times New Roman"/>
          <w:sz w:val="24"/>
          <w:szCs w:val="24"/>
        </w:rPr>
        <w:t>” (spMohanty, 2016)</w:t>
      </w:r>
      <w:r w:rsidR="00F305BD">
        <w:rPr>
          <w:rFonts w:ascii="Times New Roman" w:hAnsi="Times New Roman" w:cs="Times New Roman"/>
          <w:sz w:val="24"/>
          <w:szCs w:val="24"/>
        </w:rPr>
        <w:t>.</w:t>
      </w:r>
      <w:commentRangeEnd w:id="92"/>
      <w:r w:rsidR="00293F9C">
        <w:rPr>
          <w:rStyle w:val="CommentReference"/>
        </w:rPr>
        <w:commentReference w:id="92"/>
      </w:r>
      <w:commentRangeEnd w:id="93"/>
      <w:r w:rsidR="00C43657">
        <w:rPr>
          <w:rStyle w:val="CommentReference"/>
        </w:rPr>
        <w:commentReference w:id="93"/>
      </w:r>
    </w:p>
    <w:p w14:paraId="7E32AF4D" w14:textId="733F8F2F" w:rsidR="00F305BD" w:rsidDel="00293F9C" w:rsidRDefault="00F305BD">
      <w:pPr>
        <w:pStyle w:val="ListParagraph"/>
        <w:numPr>
          <w:ilvl w:val="0"/>
          <w:numId w:val="3"/>
        </w:numPr>
        <w:spacing w:line="360" w:lineRule="auto"/>
        <w:ind w:left="709" w:hanging="709"/>
        <w:jc w:val="both"/>
        <w:rPr>
          <w:del w:id="94" w:author="Ng Poi Wong" w:date="2019-09-26T14:32:00Z"/>
          <w:rFonts w:ascii="Times New Roman" w:hAnsi="Times New Roman" w:cs="Times New Roman"/>
          <w:sz w:val="24"/>
          <w:szCs w:val="24"/>
        </w:rPr>
      </w:pPr>
      <w:del w:id="95" w:author="Ng Poi Wong" w:date="2019-09-26T14:32:00Z">
        <w:r w:rsidDel="00293F9C">
          <w:rPr>
            <w:rFonts w:ascii="Times New Roman" w:hAnsi="Times New Roman" w:cs="Times New Roman"/>
            <w:sz w:val="24"/>
            <w:szCs w:val="24"/>
          </w:rPr>
          <w:delText xml:space="preserve">Identifikasi dilakukan berdasarkan fitur tekstur dengan </w:delText>
        </w:r>
        <w:r w:rsidR="00BA6F9D" w:rsidDel="00293F9C">
          <w:rPr>
            <w:rFonts w:ascii="Times New Roman" w:hAnsi="Times New Roman" w:cs="Times New Roman"/>
            <w:sz w:val="24"/>
            <w:szCs w:val="24"/>
          </w:rPr>
          <w:delText xml:space="preserve">metode </w:delText>
        </w:r>
        <w:r w:rsidDel="00293F9C">
          <w:rPr>
            <w:rFonts w:ascii="Times New Roman" w:hAnsi="Times New Roman" w:cs="Times New Roman"/>
            <w:sz w:val="24"/>
            <w:szCs w:val="24"/>
          </w:rPr>
          <w:delText>morfologi</w:delText>
        </w:r>
        <w:r w:rsidR="00BA6F9D" w:rsidDel="00293F9C">
          <w:rPr>
            <w:rFonts w:ascii="Times New Roman" w:hAnsi="Times New Roman" w:cs="Times New Roman"/>
            <w:sz w:val="24"/>
            <w:szCs w:val="24"/>
          </w:rPr>
          <w:delText xml:space="preserve"> dan</w:delText>
        </w:r>
        <w:r w:rsidR="00327718" w:rsidDel="00293F9C">
          <w:rPr>
            <w:rFonts w:ascii="Times New Roman" w:hAnsi="Times New Roman" w:cs="Times New Roman"/>
            <w:sz w:val="24"/>
            <w:szCs w:val="24"/>
          </w:rPr>
          <w:delText xml:space="preserve"> penyakit dikalsifikasikan </w:delText>
        </w:r>
        <w:r w:rsidR="00BA6F9D" w:rsidDel="00293F9C">
          <w:rPr>
            <w:rFonts w:ascii="Times New Roman" w:hAnsi="Times New Roman" w:cs="Times New Roman"/>
            <w:sz w:val="24"/>
            <w:szCs w:val="24"/>
          </w:rPr>
          <w:delText xml:space="preserve">menggunakan </w:delText>
        </w:r>
        <w:r w:rsidR="00BA6F9D" w:rsidDel="00293F9C">
          <w:rPr>
            <w:rFonts w:ascii="Times New Roman" w:hAnsi="Times New Roman" w:cs="Times New Roman"/>
            <w:i/>
            <w:sz w:val="24"/>
            <w:szCs w:val="24"/>
          </w:rPr>
          <w:delText>Convolutional Neural Netwrok</w:delText>
        </w:r>
        <w:r w:rsidR="00BA6F9D" w:rsidDel="00293F9C">
          <w:rPr>
            <w:rFonts w:ascii="Times New Roman" w:hAnsi="Times New Roman" w:cs="Times New Roman"/>
            <w:sz w:val="24"/>
            <w:szCs w:val="24"/>
          </w:rPr>
          <w:delText xml:space="preserve"> (CNN)</w:delText>
        </w:r>
        <w:r w:rsidDel="00293F9C">
          <w:rPr>
            <w:rFonts w:ascii="Times New Roman" w:hAnsi="Times New Roman" w:cs="Times New Roman"/>
            <w:sz w:val="24"/>
            <w:szCs w:val="24"/>
          </w:rPr>
          <w:delText>.</w:delText>
        </w:r>
      </w:del>
    </w:p>
    <w:p w14:paraId="797C29E9" w14:textId="07356A61" w:rsidR="00F305BD" w:rsidRDefault="00F305BD">
      <w:pPr>
        <w:pStyle w:val="ListParagraph"/>
        <w:numPr>
          <w:ilvl w:val="0"/>
          <w:numId w:val="3"/>
        </w:numPr>
        <w:spacing w:line="360" w:lineRule="auto"/>
        <w:ind w:left="709" w:hanging="709"/>
        <w:jc w:val="both"/>
        <w:rPr>
          <w:rFonts w:ascii="Times New Roman" w:hAnsi="Times New Roman" w:cs="Times New Roman"/>
          <w:sz w:val="24"/>
          <w:szCs w:val="24"/>
        </w:rPr>
        <w:pPrChange w:id="96" w:author="Bambang Satrio Wibowo" w:date="2019-10-08T10:57:00Z">
          <w:pPr>
            <w:pStyle w:val="ListParagraph"/>
            <w:spacing w:line="360" w:lineRule="auto"/>
            <w:ind w:left="567"/>
            <w:jc w:val="both"/>
          </w:pPr>
        </w:pPrChange>
      </w:pPr>
      <w:commentRangeStart w:id="97"/>
      <w:r w:rsidRPr="008B4AB6">
        <w:rPr>
          <w:rFonts w:ascii="Times New Roman" w:hAnsi="Times New Roman" w:cs="Times New Roman"/>
          <w:sz w:val="24"/>
          <w:szCs w:val="24"/>
        </w:rPr>
        <w:t xml:space="preserve">Klasifikasi dilakukan berdasarkan 3 (tiga) kelas yaitu daun </w:t>
      </w:r>
      <w:r w:rsidR="00F3208F">
        <w:rPr>
          <w:rFonts w:ascii="Times New Roman" w:hAnsi="Times New Roman" w:cs="Times New Roman"/>
          <w:sz w:val="24"/>
          <w:szCs w:val="24"/>
        </w:rPr>
        <w:t>normal</w:t>
      </w:r>
      <w:r w:rsidRPr="008B4AB6">
        <w:rPr>
          <w:rFonts w:ascii="Times New Roman" w:hAnsi="Times New Roman" w:cs="Times New Roman"/>
          <w:sz w:val="24"/>
          <w:szCs w:val="24"/>
        </w:rPr>
        <w:t xml:space="preserve">, daun terserang penyakit </w:t>
      </w:r>
      <w:r w:rsidRPr="008B4AB6">
        <w:rPr>
          <w:rFonts w:ascii="Times New Roman" w:hAnsi="Times New Roman" w:cs="Times New Roman"/>
          <w:i/>
          <w:sz w:val="24"/>
          <w:szCs w:val="24"/>
        </w:rPr>
        <w:t xml:space="preserve">late blight </w:t>
      </w:r>
      <w:r w:rsidRPr="008B4AB6">
        <w:rPr>
          <w:rFonts w:ascii="Times New Roman" w:hAnsi="Times New Roman" w:cs="Times New Roman"/>
          <w:sz w:val="24"/>
          <w:szCs w:val="24"/>
        </w:rPr>
        <w:t xml:space="preserve">dan </w:t>
      </w:r>
      <w:r w:rsidRPr="008B4AB6">
        <w:rPr>
          <w:rFonts w:ascii="Times New Roman" w:hAnsi="Times New Roman" w:cs="Times New Roman"/>
          <w:i/>
          <w:sz w:val="24"/>
          <w:szCs w:val="24"/>
        </w:rPr>
        <w:t>early blight</w:t>
      </w:r>
      <w:r w:rsidRPr="008B4AB6">
        <w:rPr>
          <w:rFonts w:ascii="Times New Roman" w:hAnsi="Times New Roman" w:cs="Times New Roman"/>
          <w:sz w:val="24"/>
          <w:szCs w:val="24"/>
        </w:rPr>
        <w:t>.</w:t>
      </w:r>
      <w:commentRangeEnd w:id="97"/>
      <w:r w:rsidR="00293F9C">
        <w:rPr>
          <w:rStyle w:val="CommentReference"/>
        </w:rPr>
        <w:commentReference w:id="97"/>
      </w:r>
    </w:p>
    <w:p w14:paraId="5055E753" w14:textId="7EE06A04" w:rsidR="00B842A3" w:rsidRPr="00B842A3" w:rsidDel="008B4AB6" w:rsidRDefault="00CC3171" w:rsidP="00B842A3">
      <w:pPr>
        <w:pStyle w:val="ListParagraph"/>
        <w:numPr>
          <w:ilvl w:val="0"/>
          <w:numId w:val="3"/>
        </w:numPr>
        <w:ind w:left="709" w:hanging="709"/>
        <w:rPr>
          <w:del w:id="98" w:author="Bambang Satrio Wibowo" w:date="2019-10-08T10:55:00Z"/>
        </w:rPr>
      </w:pPr>
      <w:r w:rsidRPr="00B842A3">
        <w:rPr>
          <w:rFonts w:ascii="Times New Roman" w:hAnsi="Times New Roman" w:cs="Times New Roman"/>
          <w:sz w:val="24"/>
          <w:szCs w:val="24"/>
        </w:rPr>
        <w:t>Gambar yang digunakan berformat .jpg.</w:t>
      </w:r>
    </w:p>
    <w:p w14:paraId="2B60C31C" w14:textId="77777777" w:rsidR="00627953" w:rsidDel="008B4AB6" w:rsidRDefault="00316CE7">
      <w:pPr>
        <w:pStyle w:val="ListParagraph"/>
        <w:numPr>
          <w:ilvl w:val="0"/>
          <w:numId w:val="3"/>
        </w:numPr>
        <w:ind w:left="709" w:hanging="709"/>
        <w:rPr>
          <w:del w:id="99" w:author="Bambang Satrio Wibowo" w:date="2019-10-08T10:55:00Z"/>
        </w:rPr>
        <w:pPrChange w:id="100" w:author="Bambang Satrio Wibowo" w:date="2019-10-08T10:57:00Z">
          <w:pPr>
            <w:pStyle w:val="Heading2"/>
            <w:numPr>
              <w:numId w:val="1"/>
            </w:numPr>
            <w:spacing w:line="360" w:lineRule="auto"/>
            <w:ind w:left="567" w:hanging="567"/>
          </w:pPr>
        </w:pPrChange>
      </w:pPr>
      <w:del w:id="101" w:author="Bambang Satrio Wibowo" w:date="2019-10-08T10:55:00Z">
        <w:r w:rsidDel="008B4AB6">
          <w:delText>Metodologi Penelitian</w:delText>
        </w:r>
      </w:del>
    </w:p>
    <w:p w14:paraId="3A29DF91" w14:textId="7EB529E3" w:rsidR="00316CE7" w:rsidRPr="008B4AB6" w:rsidDel="008B4AB6" w:rsidRDefault="00270F5C">
      <w:pPr>
        <w:pStyle w:val="ListParagraph"/>
        <w:numPr>
          <w:ilvl w:val="0"/>
          <w:numId w:val="3"/>
        </w:numPr>
        <w:ind w:left="709" w:hanging="709"/>
        <w:rPr>
          <w:del w:id="102" w:author="Bambang Satrio Wibowo" w:date="2019-10-08T10:55:00Z"/>
        </w:rPr>
        <w:pPrChange w:id="103" w:author="Bambang Satrio Wibowo" w:date="2019-10-08T10:57:00Z">
          <w:pPr>
            <w:spacing w:line="360" w:lineRule="auto"/>
            <w:ind w:firstLine="851"/>
            <w:jc w:val="both"/>
          </w:pPr>
        </w:pPrChange>
      </w:pPr>
      <w:del w:id="104" w:author="Bambang Satrio Wibowo" w:date="2019-10-08T10:55:00Z">
        <w:r w:rsidRPr="008B4AB6" w:rsidDel="008B4AB6">
          <w:delText xml:space="preserve">Metodologi pengembangan sistem yang digunakan pada tugas akhir ini adalah </w:delText>
        </w:r>
        <w:r w:rsidRPr="008B4AB6" w:rsidDel="008B4AB6">
          <w:rPr>
            <w:i/>
          </w:rPr>
          <w:delText>linear sequantial model</w:delText>
        </w:r>
        <w:r w:rsidRPr="008B4AB6" w:rsidDel="008B4AB6">
          <w:delText xml:space="preserve"> atau disebut juga dengan  </w:delText>
        </w:r>
        <w:r w:rsidRPr="008B4AB6" w:rsidDel="008B4AB6">
          <w:rPr>
            <w:i/>
          </w:rPr>
          <w:delText>waterfall</w:delText>
        </w:r>
        <w:r w:rsidRPr="008B4AB6" w:rsidDel="008B4AB6">
          <w:delText>. Berikut adalah tahapan proses yang harus digunakan (Pressman, 2005):</w:delText>
        </w:r>
      </w:del>
    </w:p>
    <w:p w14:paraId="737281B5" w14:textId="4A03413B" w:rsidR="00A5621F" w:rsidDel="008B4AB6" w:rsidRDefault="00A5621F">
      <w:pPr>
        <w:pStyle w:val="ListParagraph"/>
        <w:numPr>
          <w:ilvl w:val="0"/>
          <w:numId w:val="3"/>
        </w:numPr>
        <w:ind w:left="709" w:hanging="709"/>
        <w:rPr>
          <w:del w:id="105" w:author="Bambang Satrio Wibowo" w:date="2019-10-08T10:55:00Z"/>
        </w:rPr>
        <w:pPrChange w:id="106" w:author="Bambang Satrio Wibowo" w:date="2019-10-08T10:57:00Z">
          <w:pPr>
            <w:pStyle w:val="ListParagraph"/>
            <w:numPr>
              <w:numId w:val="4"/>
            </w:numPr>
            <w:spacing w:line="360" w:lineRule="auto"/>
            <w:ind w:left="567" w:hanging="567"/>
            <w:jc w:val="both"/>
          </w:pPr>
        </w:pPrChange>
      </w:pPr>
      <w:del w:id="107" w:author="Bambang Satrio Wibowo" w:date="2019-10-08T10:55:00Z">
        <w:r w:rsidDel="008B4AB6">
          <w:delText>Pengumpulan Data</w:delText>
        </w:r>
      </w:del>
    </w:p>
    <w:p w14:paraId="0AE6FA43" w14:textId="2BC13100" w:rsidR="00A5621F" w:rsidDel="008B4AB6" w:rsidRDefault="00A5621F">
      <w:pPr>
        <w:pStyle w:val="ListParagraph"/>
        <w:numPr>
          <w:ilvl w:val="0"/>
          <w:numId w:val="3"/>
        </w:numPr>
        <w:ind w:left="709" w:hanging="709"/>
        <w:rPr>
          <w:del w:id="108" w:author="Bambang Satrio Wibowo" w:date="2019-10-08T10:55:00Z"/>
        </w:rPr>
        <w:pPrChange w:id="109" w:author="Bambang Satrio Wibowo" w:date="2019-10-08T10:57:00Z">
          <w:pPr>
            <w:pStyle w:val="ListParagraph"/>
            <w:spacing w:line="360" w:lineRule="auto"/>
            <w:ind w:left="567"/>
            <w:jc w:val="both"/>
          </w:pPr>
        </w:pPrChange>
      </w:pPr>
      <w:del w:id="110" w:author="Bambang Satrio Wibowo" w:date="2019-10-08T10:55:00Z">
        <w:r w:rsidDel="008B4AB6">
          <w:delText>Pada tahapan ini, dilakukan pengumpulan data yang dibutuhkan terhadap aplikasi yang akan dibangun, berikut proses yang terjadi:</w:delText>
        </w:r>
      </w:del>
    </w:p>
    <w:p w14:paraId="5A1B9968" w14:textId="482E68D2" w:rsidR="00A5621F" w:rsidDel="008B4AB6" w:rsidRDefault="00A5621F">
      <w:pPr>
        <w:pStyle w:val="ListParagraph"/>
        <w:numPr>
          <w:ilvl w:val="0"/>
          <w:numId w:val="3"/>
        </w:numPr>
        <w:ind w:left="709" w:hanging="709"/>
        <w:rPr>
          <w:del w:id="111" w:author="Bambang Satrio Wibowo" w:date="2019-10-08T10:55:00Z"/>
        </w:rPr>
        <w:pPrChange w:id="112" w:author="Bambang Satrio Wibowo" w:date="2019-10-08T10:57:00Z">
          <w:pPr>
            <w:pStyle w:val="ListParagraph"/>
            <w:numPr>
              <w:numId w:val="5"/>
            </w:numPr>
            <w:spacing w:line="360" w:lineRule="auto"/>
            <w:ind w:left="851" w:hanging="284"/>
            <w:jc w:val="both"/>
          </w:pPr>
        </w:pPrChange>
      </w:pPr>
      <w:del w:id="113" w:author="Bambang Satrio Wibowo" w:date="2019-10-08T10:55:00Z">
        <w:r w:rsidDel="008B4AB6">
          <w:delText xml:space="preserve">Mengumpulkan informasi dari </w:delText>
        </w:r>
        <w:r w:rsidDel="008B4AB6">
          <w:rPr>
            <w:i/>
          </w:rPr>
          <w:delText>paper</w:delText>
        </w:r>
        <w:r w:rsidDel="008B4AB6">
          <w:delText>, buku, artikel dan lainnya yang dibutuhkan untuk membangun aplikasi.</w:delText>
        </w:r>
      </w:del>
    </w:p>
    <w:p w14:paraId="6FD9060B" w14:textId="70E9D9B8" w:rsidR="00A5621F" w:rsidDel="008B4AB6" w:rsidRDefault="00A5621F">
      <w:pPr>
        <w:pStyle w:val="ListParagraph"/>
        <w:numPr>
          <w:ilvl w:val="0"/>
          <w:numId w:val="3"/>
        </w:numPr>
        <w:ind w:left="709" w:hanging="709"/>
        <w:rPr>
          <w:del w:id="114" w:author="Bambang Satrio Wibowo" w:date="2019-10-08T10:55:00Z"/>
        </w:rPr>
        <w:pPrChange w:id="115" w:author="Bambang Satrio Wibowo" w:date="2019-10-08T10:57:00Z">
          <w:pPr>
            <w:pStyle w:val="ListParagraph"/>
            <w:numPr>
              <w:numId w:val="5"/>
            </w:numPr>
            <w:spacing w:line="360" w:lineRule="auto"/>
            <w:ind w:left="851" w:hanging="284"/>
            <w:jc w:val="both"/>
          </w:pPr>
        </w:pPrChange>
      </w:pPr>
      <w:del w:id="116" w:author="Bambang Satrio Wibowo" w:date="2019-10-08T10:55:00Z">
        <w:r w:rsidDel="008B4AB6">
          <w:delText xml:space="preserve">Mengumpulkan </w:delText>
        </w:r>
        <w:r w:rsidDel="008B4AB6">
          <w:rPr>
            <w:i/>
          </w:rPr>
          <w:delText>dataset</w:delText>
        </w:r>
        <w:r w:rsidDel="008B4AB6">
          <w:delText xml:space="preserve"> citra daun sebagai data pelatihan untuk proses deteksi penyakit tumbuhan pada citra daun. Dimana </w:delText>
        </w:r>
        <w:r w:rsidDel="008B4AB6">
          <w:rPr>
            <w:i/>
          </w:rPr>
          <w:delText>dataset</w:delText>
        </w:r>
        <w:r w:rsidDel="008B4AB6">
          <w:delText xml:space="preserve"> citra daun yang terkumpul sebanyak</w:delText>
        </w:r>
        <w:r w:rsidR="000C6DEA" w:rsidDel="008B4AB6">
          <w:delText xml:space="preserve"> 152 citra daun sehat, 1000 citra daun </w:delText>
        </w:r>
        <w:r w:rsidR="000C6DEA" w:rsidDel="008B4AB6">
          <w:rPr>
            <w:i/>
          </w:rPr>
          <w:delText>late blight</w:delText>
        </w:r>
        <w:r w:rsidR="000C6DEA" w:rsidDel="008B4AB6">
          <w:delText xml:space="preserve">, 1000 citra daun </w:delText>
        </w:r>
        <w:r w:rsidR="000C6DEA" w:rsidDel="008B4AB6">
          <w:rPr>
            <w:i/>
          </w:rPr>
          <w:delText>early blight</w:delText>
        </w:r>
        <w:r w:rsidR="000C6DEA" w:rsidDel="008B4AB6">
          <w:delText xml:space="preserve"> </w:delText>
        </w:r>
        <w:r w:rsidR="000C6DEA" w:rsidDel="008B4AB6">
          <w:rPr>
            <w:i/>
          </w:rPr>
          <w:delText>dateset</w:delText>
        </w:r>
        <w:r w:rsidR="000C6DEA" w:rsidDel="008B4AB6">
          <w:delText xml:space="preserve"> tersedia sebagai </w:delText>
        </w:r>
        <w:r w:rsidR="000C6DEA" w:rsidDel="008B4AB6">
          <w:rPr>
            <w:i/>
          </w:rPr>
          <w:delText>sample</w:delText>
        </w:r>
        <w:r w:rsidR="000C6DEA" w:rsidDel="008B4AB6">
          <w:delText xml:space="preserve"> untuk penelitian.</w:delText>
        </w:r>
      </w:del>
    </w:p>
    <w:p w14:paraId="73C9B6F9" w14:textId="2F01ADA0" w:rsidR="00A5621F" w:rsidDel="008B4AB6" w:rsidRDefault="00A5621F">
      <w:pPr>
        <w:pStyle w:val="ListParagraph"/>
        <w:numPr>
          <w:ilvl w:val="0"/>
          <w:numId w:val="3"/>
        </w:numPr>
        <w:ind w:left="709" w:hanging="709"/>
        <w:rPr>
          <w:del w:id="117" w:author="Bambang Satrio Wibowo" w:date="2019-10-08T10:55:00Z"/>
        </w:rPr>
        <w:pPrChange w:id="118" w:author="Bambang Satrio Wibowo" w:date="2019-10-08T10:57:00Z">
          <w:pPr>
            <w:pStyle w:val="ListParagraph"/>
            <w:numPr>
              <w:numId w:val="4"/>
            </w:numPr>
            <w:spacing w:line="360" w:lineRule="auto"/>
            <w:ind w:left="567" w:hanging="567"/>
            <w:jc w:val="both"/>
          </w:pPr>
        </w:pPrChange>
      </w:pPr>
      <w:del w:id="119" w:author="Bambang Satrio Wibowo" w:date="2019-10-08T10:55:00Z">
        <w:r w:rsidDel="008B4AB6">
          <w:delText>Analisis Sistem</w:delText>
        </w:r>
      </w:del>
    </w:p>
    <w:p w14:paraId="1C7D6CB7" w14:textId="75E6BCD8" w:rsidR="00A5621F" w:rsidDel="008B4AB6" w:rsidRDefault="00A5621F">
      <w:pPr>
        <w:pStyle w:val="ListParagraph"/>
        <w:numPr>
          <w:ilvl w:val="0"/>
          <w:numId w:val="3"/>
        </w:numPr>
        <w:ind w:left="709" w:hanging="709"/>
        <w:rPr>
          <w:del w:id="120" w:author="Bambang Satrio Wibowo" w:date="2019-10-08T10:55:00Z"/>
        </w:rPr>
        <w:pPrChange w:id="121" w:author="Bambang Satrio Wibowo" w:date="2019-10-08T10:57:00Z">
          <w:pPr>
            <w:pStyle w:val="ListParagraph"/>
            <w:spacing w:line="360" w:lineRule="auto"/>
            <w:ind w:left="567"/>
            <w:jc w:val="both"/>
          </w:pPr>
        </w:pPrChange>
      </w:pPr>
      <w:commentRangeStart w:id="122"/>
      <w:del w:id="123" w:author="Bambang Satrio Wibowo" w:date="2019-10-08T10:55:00Z">
        <w:r w:rsidDel="008B4AB6">
          <w:delText xml:space="preserve">Pada tahap ini, dilakukan identifikasi kebutuhan pengguna dan sistem baik secara fungsional dan non-fungsional. Identifikasi kebutuhan fungsional menggunkan </w:delText>
        </w:r>
        <w:r w:rsidDel="008B4AB6">
          <w:rPr>
            <w:i/>
          </w:rPr>
          <w:delText>usecase diagram</w:delText>
        </w:r>
        <w:r w:rsidDel="008B4AB6">
          <w:delText xml:space="preserve"> dan identifikasi kebutuhan non-fungsional menggunakan PIECES (</w:delText>
        </w:r>
        <w:r w:rsidDel="008B4AB6">
          <w:rPr>
            <w:i/>
          </w:rPr>
          <w:delText>Performance, Information, Efficiency, Control, Economy, Service).</w:delText>
        </w:r>
        <w:commentRangeEnd w:id="122"/>
        <w:r w:rsidR="00293F9C" w:rsidDel="008B4AB6">
          <w:rPr>
            <w:rStyle w:val="CommentReference"/>
          </w:rPr>
          <w:commentReference w:id="122"/>
        </w:r>
      </w:del>
    </w:p>
    <w:p w14:paraId="12C05E82" w14:textId="66F2A9FD" w:rsidR="00A5621F" w:rsidDel="008B4AB6" w:rsidRDefault="00A5621F">
      <w:pPr>
        <w:pStyle w:val="ListParagraph"/>
        <w:numPr>
          <w:ilvl w:val="0"/>
          <w:numId w:val="3"/>
        </w:numPr>
        <w:ind w:left="709" w:hanging="709"/>
        <w:rPr>
          <w:del w:id="124" w:author="Bambang Satrio Wibowo" w:date="2019-10-08T10:55:00Z"/>
        </w:rPr>
        <w:pPrChange w:id="125" w:author="Bambang Satrio Wibowo" w:date="2019-10-08T10:57:00Z">
          <w:pPr>
            <w:pStyle w:val="ListParagraph"/>
            <w:numPr>
              <w:numId w:val="4"/>
            </w:numPr>
            <w:spacing w:line="360" w:lineRule="auto"/>
            <w:ind w:left="567" w:hanging="567"/>
            <w:jc w:val="both"/>
          </w:pPr>
        </w:pPrChange>
      </w:pPr>
      <w:del w:id="126" w:author="Bambang Satrio Wibowo" w:date="2019-10-08T10:55:00Z">
        <w:r w:rsidDel="008B4AB6">
          <w:delText>Perancangan Aplikasi</w:delText>
        </w:r>
      </w:del>
    </w:p>
    <w:p w14:paraId="78F65347" w14:textId="689C466C" w:rsidR="00A5621F" w:rsidDel="008B4AB6" w:rsidRDefault="00A2740C">
      <w:pPr>
        <w:pStyle w:val="ListParagraph"/>
        <w:numPr>
          <w:ilvl w:val="0"/>
          <w:numId w:val="3"/>
        </w:numPr>
        <w:ind w:left="709" w:hanging="709"/>
        <w:rPr>
          <w:del w:id="127" w:author="Bambang Satrio Wibowo" w:date="2019-10-08T10:55:00Z"/>
        </w:rPr>
        <w:pPrChange w:id="128" w:author="Bambang Satrio Wibowo" w:date="2019-10-08T10:57:00Z">
          <w:pPr>
            <w:pStyle w:val="ListParagraph"/>
            <w:spacing w:line="360" w:lineRule="auto"/>
            <w:ind w:left="567"/>
            <w:jc w:val="both"/>
          </w:pPr>
        </w:pPrChange>
      </w:pPr>
      <w:del w:id="129" w:author="Bambang Satrio Wibowo" w:date="2019-10-08T10:55:00Z">
        <w:r w:rsidDel="008B4AB6">
          <w:delText xml:space="preserve">Perancangan tampilan </w:delText>
        </w:r>
        <w:r w:rsidDel="008B4AB6">
          <w:rPr>
            <w:i/>
          </w:rPr>
          <w:delText>user interface</w:delText>
        </w:r>
        <w:r w:rsidDel="008B4AB6">
          <w:delText xml:space="preserve"> dari sistem akan didesain dengan menggnkan aplikasi Balsamiq.</w:delText>
        </w:r>
      </w:del>
    </w:p>
    <w:p w14:paraId="1CE5B186" w14:textId="042CD938" w:rsidR="00A2740C" w:rsidDel="008B4AB6" w:rsidRDefault="00A2740C">
      <w:pPr>
        <w:pStyle w:val="ListParagraph"/>
        <w:numPr>
          <w:ilvl w:val="0"/>
          <w:numId w:val="3"/>
        </w:numPr>
        <w:ind w:left="709" w:hanging="709"/>
        <w:rPr>
          <w:del w:id="130" w:author="Bambang Satrio Wibowo" w:date="2019-10-08T10:55:00Z"/>
        </w:rPr>
        <w:pPrChange w:id="131" w:author="Bambang Satrio Wibowo" w:date="2019-10-08T10:57:00Z">
          <w:pPr>
            <w:pStyle w:val="ListParagraph"/>
            <w:numPr>
              <w:numId w:val="4"/>
            </w:numPr>
            <w:spacing w:line="360" w:lineRule="auto"/>
            <w:ind w:left="567" w:hanging="567"/>
            <w:jc w:val="both"/>
          </w:pPr>
        </w:pPrChange>
      </w:pPr>
      <w:del w:id="132" w:author="Bambang Satrio Wibowo" w:date="2019-10-08T10:55:00Z">
        <w:r w:rsidDel="008B4AB6">
          <w:delText>Penulisan Program</w:delText>
        </w:r>
      </w:del>
    </w:p>
    <w:p w14:paraId="32D8165B" w14:textId="5E7CDC85" w:rsidR="00A2740C" w:rsidDel="008B4AB6" w:rsidRDefault="00A2740C">
      <w:pPr>
        <w:pStyle w:val="ListParagraph"/>
        <w:numPr>
          <w:ilvl w:val="0"/>
          <w:numId w:val="3"/>
        </w:numPr>
        <w:ind w:left="709" w:hanging="709"/>
        <w:rPr>
          <w:del w:id="133" w:author="Bambang Satrio Wibowo" w:date="2019-10-08T10:55:00Z"/>
        </w:rPr>
        <w:pPrChange w:id="134" w:author="Bambang Satrio Wibowo" w:date="2019-10-08T10:57:00Z">
          <w:pPr>
            <w:pStyle w:val="ListParagraph"/>
            <w:spacing w:line="360" w:lineRule="auto"/>
            <w:ind w:left="567"/>
            <w:jc w:val="both"/>
          </w:pPr>
        </w:pPrChange>
      </w:pPr>
      <w:del w:id="135" w:author="Bambang Satrio Wibowo" w:date="2019-10-08T10:55:00Z">
        <w:r w:rsidDel="008B4AB6">
          <w:delText>Sistem diimplementasikan dengan menggunkan bahasa C#.</w:delText>
        </w:r>
      </w:del>
    </w:p>
    <w:p w14:paraId="26DE6F23" w14:textId="56F7CA81" w:rsidR="00A2740C" w:rsidDel="008B4AB6" w:rsidRDefault="00A2740C">
      <w:pPr>
        <w:pStyle w:val="ListParagraph"/>
        <w:numPr>
          <w:ilvl w:val="0"/>
          <w:numId w:val="3"/>
        </w:numPr>
        <w:ind w:left="709" w:hanging="709"/>
        <w:rPr>
          <w:del w:id="136" w:author="Bambang Satrio Wibowo" w:date="2019-10-08T10:55:00Z"/>
        </w:rPr>
        <w:pPrChange w:id="137" w:author="Bambang Satrio Wibowo" w:date="2019-10-08T10:57:00Z">
          <w:pPr>
            <w:pStyle w:val="ListParagraph"/>
            <w:numPr>
              <w:numId w:val="4"/>
            </w:numPr>
            <w:spacing w:line="360" w:lineRule="auto"/>
            <w:ind w:left="567" w:hanging="567"/>
            <w:jc w:val="both"/>
          </w:pPr>
        </w:pPrChange>
      </w:pPr>
      <w:del w:id="138" w:author="Bambang Satrio Wibowo" w:date="2019-10-08T10:55:00Z">
        <w:r w:rsidDel="008B4AB6">
          <w:delText>Pengujian Aplikasi</w:delText>
        </w:r>
      </w:del>
    </w:p>
    <w:p w14:paraId="3E5A4F88" w14:textId="073D00DE" w:rsidR="00B842A3" w:rsidRDefault="00A2740C" w:rsidP="00B842A3">
      <w:pPr>
        <w:pStyle w:val="ListParagraph"/>
        <w:numPr>
          <w:ilvl w:val="0"/>
          <w:numId w:val="3"/>
        </w:numPr>
        <w:ind w:left="709" w:hanging="709"/>
      </w:pPr>
      <w:commentRangeStart w:id="139"/>
      <w:del w:id="140" w:author="Bambang Satrio Wibowo" w:date="2019-10-08T10:55:00Z">
        <w:r w:rsidDel="008B4AB6">
          <w:delText xml:space="preserve">Jumlah </w:delText>
        </w:r>
        <w:r w:rsidDel="008B4AB6">
          <w:rPr>
            <w:i/>
          </w:rPr>
          <w:delText>dataset</w:delText>
        </w:r>
        <w:r w:rsidR="001B1673" w:rsidDel="008B4AB6">
          <w:delText xml:space="preserve"> sebanyak</w:delText>
        </w:r>
        <w:r w:rsidR="000C6DEA" w:rsidDel="008B4AB6">
          <w:delText xml:space="preserve"> 200 citra dimana </w:delText>
        </w:r>
        <w:r w:rsidR="000C6DEA" w:rsidDel="008B4AB6">
          <w:rPr>
            <w:i/>
          </w:rPr>
          <w:delText>dataset</w:delText>
        </w:r>
        <w:r w:rsidR="000C6DEA" w:rsidDel="008B4AB6">
          <w:delText xml:space="preserve"> dipisah, 120 citra digunakan sebagai data latih dan 40 citra lainnya digunakan sebagai data uji.</w:delText>
        </w:r>
        <w:commentRangeEnd w:id="139"/>
        <w:r w:rsidR="00293F9C" w:rsidDel="008B4AB6">
          <w:rPr>
            <w:rStyle w:val="CommentReference"/>
          </w:rPr>
          <w:commentReference w:id="139"/>
        </w:r>
      </w:del>
    </w:p>
    <w:p w14:paraId="78ADCE08" w14:textId="3EC6116D" w:rsidR="00ED19F8" w:rsidRDefault="00ED19F8" w:rsidP="00C43657">
      <w:pPr>
        <w:spacing w:line="360" w:lineRule="auto"/>
      </w:pPr>
    </w:p>
    <w:p w14:paraId="4F975AA3" w14:textId="34649F25" w:rsidR="00ED19F8" w:rsidRDefault="00ED19F8">
      <w:pPr>
        <w:pStyle w:val="Heading2"/>
        <w:numPr>
          <w:ilvl w:val="0"/>
          <w:numId w:val="1"/>
        </w:numPr>
        <w:spacing w:line="360" w:lineRule="auto"/>
        <w:ind w:left="567" w:hanging="567"/>
        <w:pPrChange w:id="141" w:author="Bambang Satrio Wibowo" w:date="2019-10-08T10:57:00Z">
          <w:pPr>
            <w:pStyle w:val="ListParagraph"/>
            <w:spacing w:line="360" w:lineRule="auto"/>
            <w:ind w:left="567"/>
            <w:jc w:val="both"/>
          </w:pPr>
        </w:pPrChange>
      </w:pPr>
      <w:r>
        <w:t>Metodologi Penelitian</w:t>
      </w:r>
    </w:p>
    <w:p w14:paraId="6A6EFC6D" w14:textId="43202DB4" w:rsidR="00643CC6" w:rsidRDefault="00643CC6" w:rsidP="00C436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Langkah-langkah dalam pengerjaan tugas akhir ini adalah:</w:t>
      </w:r>
    </w:p>
    <w:p w14:paraId="44862ABB" w14:textId="47B9D0E0" w:rsidR="00643CC6" w:rsidRDefault="00643CC6"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Mempelajari Referensi</w:t>
      </w:r>
    </w:p>
    <w:p w14:paraId="3E8EFA2A" w14:textId="09D91242" w:rsidR="00643CC6" w:rsidRDefault="00643CC6" w:rsidP="00C43657">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Pada tahapan ini mencari referensi untuk tugas akhir dari jurnal, situs, buku, dan paper sebagai sumber untuk landasan teori dengan tujuan untuk memahami proses kerja dari metode yang digunakan pada tugas akhir.</w:t>
      </w:r>
    </w:p>
    <w:p w14:paraId="679E1277" w14:textId="010D064C" w:rsidR="00643CC6" w:rsidRDefault="00643CC6"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lastRenderedPageBreak/>
        <w:t xml:space="preserve">Metodologi pengembangan sistem yang digunakan untuk penyelesaian tugas akhir ini adalah metodologi </w:t>
      </w:r>
      <w:r>
        <w:rPr>
          <w:rFonts w:ascii="Times New Roman" w:hAnsi="Times New Roman" w:cs="Times New Roman"/>
          <w:i/>
          <w:sz w:val="24"/>
          <w:szCs w:val="24"/>
        </w:rPr>
        <w:t>waterfall</w:t>
      </w:r>
      <w:r>
        <w:rPr>
          <w:rFonts w:ascii="Times New Roman" w:hAnsi="Times New Roman" w:cs="Times New Roman"/>
          <w:sz w:val="24"/>
          <w:szCs w:val="24"/>
        </w:rPr>
        <w:t xml:space="preserve"> dengan langkah-langkah sebagai berikut (Pressman, 2002):</w:t>
      </w:r>
    </w:p>
    <w:p w14:paraId="6BB751E5" w14:textId="4EB19551" w:rsidR="0019685D" w:rsidRDefault="0019685D"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Analisis Kebutuhan</w:t>
      </w:r>
    </w:p>
    <w:p w14:paraId="0DBA3220" w14:textId="5C8E6708" w:rsidR="0019685D" w:rsidRDefault="0019685D" w:rsidP="00C43657">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Pada tahap ini dilakukan analisis kebutuhan sistem, berupa </w:t>
      </w:r>
      <w:r w:rsidR="000B20E3">
        <w:rPr>
          <w:rFonts w:ascii="Times New Roman" w:hAnsi="Times New Roman" w:cs="Times New Roman"/>
          <w:sz w:val="24"/>
          <w:szCs w:val="24"/>
        </w:rPr>
        <w:t>analisis proses, kebutuhan fun</w:t>
      </w:r>
      <w:r w:rsidR="00F5624D">
        <w:rPr>
          <w:rFonts w:ascii="Times New Roman" w:hAnsi="Times New Roman" w:cs="Times New Roman"/>
          <w:sz w:val="24"/>
          <w:szCs w:val="24"/>
        </w:rPr>
        <w:t>g</w:t>
      </w:r>
      <w:r w:rsidR="000B20E3">
        <w:rPr>
          <w:rFonts w:ascii="Times New Roman" w:hAnsi="Times New Roman" w:cs="Times New Roman"/>
          <w:sz w:val="24"/>
          <w:szCs w:val="24"/>
        </w:rPr>
        <w:t xml:space="preserve">sional, dan kebutuhan </w:t>
      </w:r>
      <w:r w:rsidR="000B20E3">
        <w:rPr>
          <w:rFonts w:ascii="Times New Roman" w:hAnsi="Times New Roman" w:cs="Times New Roman"/>
          <w:i/>
          <w:sz w:val="24"/>
          <w:szCs w:val="24"/>
        </w:rPr>
        <w:t>non</w:t>
      </w:r>
      <w:r w:rsidR="000B20E3">
        <w:rPr>
          <w:rFonts w:ascii="Times New Roman" w:hAnsi="Times New Roman" w:cs="Times New Roman"/>
          <w:sz w:val="24"/>
          <w:szCs w:val="24"/>
        </w:rPr>
        <w:t xml:space="preserve">-fungsional. Untuk analisis proses menggunakan </w:t>
      </w:r>
      <w:r w:rsidR="000B20E3">
        <w:rPr>
          <w:rFonts w:ascii="Times New Roman" w:hAnsi="Times New Roman" w:cs="Times New Roman"/>
          <w:i/>
          <w:sz w:val="24"/>
          <w:szCs w:val="24"/>
        </w:rPr>
        <w:t>Flow Chart</w:t>
      </w:r>
      <w:r w:rsidR="000B20E3">
        <w:rPr>
          <w:rFonts w:ascii="Times New Roman" w:hAnsi="Times New Roman" w:cs="Times New Roman"/>
          <w:sz w:val="24"/>
          <w:szCs w:val="24"/>
        </w:rPr>
        <w:t xml:space="preserve">, kebutuhan fungsional menggunakan </w:t>
      </w:r>
      <w:r w:rsidR="000B20E3">
        <w:rPr>
          <w:rFonts w:ascii="Times New Roman" w:hAnsi="Times New Roman" w:cs="Times New Roman"/>
          <w:i/>
          <w:sz w:val="24"/>
          <w:szCs w:val="24"/>
        </w:rPr>
        <w:t>use case diagram</w:t>
      </w:r>
      <w:r w:rsidR="000B20E3">
        <w:rPr>
          <w:rFonts w:ascii="Times New Roman" w:hAnsi="Times New Roman" w:cs="Times New Roman"/>
          <w:sz w:val="24"/>
          <w:szCs w:val="24"/>
        </w:rPr>
        <w:t xml:space="preserve">, dan kebutuhan </w:t>
      </w:r>
      <w:r w:rsidR="000B20E3">
        <w:rPr>
          <w:rFonts w:ascii="Times New Roman" w:hAnsi="Times New Roman" w:cs="Times New Roman"/>
          <w:i/>
          <w:sz w:val="24"/>
          <w:szCs w:val="24"/>
        </w:rPr>
        <w:t>non</w:t>
      </w:r>
      <w:r w:rsidR="000B20E3">
        <w:rPr>
          <w:rFonts w:ascii="Times New Roman" w:hAnsi="Times New Roman" w:cs="Times New Roman"/>
          <w:sz w:val="24"/>
          <w:szCs w:val="24"/>
        </w:rPr>
        <w:t>-fungsional memanfaatkan PIECES.</w:t>
      </w:r>
    </w:p>
    <w:p w14:paraId="40E496CB" w14:textId="08B35579"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Perancangan</w:t>
      </w:r>
    </w:p>
    <w:p w14:paraId="62E2B336" w14:textId="63639637" w:rsidR="000B20E3" w:rsidRDefault="000B20E3" w:rsidP="00C43657">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Merancang </w:t>
      </w:r>
      <w:r>
        <w:rPr>
          <w:rFonts w:ascii="Times New Roman" w:hAnsi="Times New Roman" w:cs="Times New Roman"/>
          <w:i/>
          <w:sz w:val="24"/>
          <w:szCs w:val="24"/>
        </w:rPr>
        <w:t>user interfaces</w:t>
      </w:r>
      <w:r>
        <w:rPr>
          <w:rFonts w:ascii="Times New Roman" w:hAnsi="Times New Roman" w:cs="Times New Roman"/>
          <w:sz w:val="24"/>
          <w:szCs w:val="24"/>
        </w:rPr>
        <w:t xml:space="preserve"> dengan </w:t>
      </w:r>
      <w:r>
        <w:rPr>
          <w:rFonts w:ascii="Times New Roman" w:hAnsi="Times New Roman" w:cs="Times New Roman"/>
          <w:i/>
          <w:sz w:val="24"/>
          <w:szCs w:val="24"/>
        </w:rPr>
        <w:t>software Balsamiq</w:t>
      </w:r>
      <w:r>
        <w:rPr>
          <w:rFonts w:ascii="Times New Roman" w:hAnsi="Times New Roman" w:cs="Times New Roman"/>
          <w:sz w:val="24"/>
          <w:szCs w:val="24"/>
        </w:rPr>
        <w:t>.</w:t>
      </w:r>
    </w:p>
    <w:p w14:paraId="7E869E82" w14:textId="52D6C2C2"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Penulisan Program</w:t>
      </w:r>
    </w:p>
    <w:p w14:paraId="13FA5CF4" w14:textId="5DF64AC0" w:rsidR="000B20E3" w:rsidRDefault="000B20E3" w:rsidP="00C43657">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Melakukan penulisan program menggunakan C#.net.</w:t>
      </w:r>
    </w:p>
    <w:p w14:paraId="4C9E9332" w14:textId="054B2013"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Pengujian</w:t>
      </w:r>
    </w:p>
    <w:p w14:paraId="2E1A1BBF" w14:textId="6B7FDE8C" w:rsidR="000B20E3" w:rsidRPr="007C1373" w:rsidRDefault="000B20E3" w:rsidP="00926A70">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Proses pengujian ini dilakukan dengan menggunakan gambar</w:t>
      </w:r>
      <w:r w:rsidR="00B64E50">
        <w:rPr>
          <w:rFonts w:ascii="Times New Roman" w:hAnsi="Times New Roman" w:cs="Times New Roman"/>
          <w:sz w:val="24"/>
          <w:szCs w:val="24"/>
        </w:rPr>
        <w:t xml:space="preserve"> normal dan terserang penyakit.</w:t>
      </w:r>
      <w:r w:rsidR="00F11B5D">
        <w:rPr>
          <w:rFonts w:ascii="Times New Roman" w:hAnsi="Times New Roman" w:cs="Times New Roman"/>
          <w:sz w:val="24"/>
          <w:szCs w:val="24"/>
        </w:rPr>
        <w:t xml:space="preserve"> </w:t>
      </w:r>
      <w:r w:rsidR="00F11B5D">
        <w:rPr>
          <w:rFonts w:ascii="Times New Roman" w:hAnsi="Times New Roman" w:cs="Times New Roman"/>
          <w:sz w:val="24"/>
          <w:szCs w:val="24"/>
        </w:rPr>
        <w:t xml:space="preserve">Jumlah </w:t>
      </w:r>
      <w:r w:rsidR="00F11B5D">
        <w:rPr>
          <w:rFonts w:ascii="Times New Roman" w:hAnsi="Times New Roman" w:cs="Times New Roman"/>
          <w:i/>
          <w:sz w:val="24"/>
          <w:szCs w:val="24"/>
        </w:rPr>
        <w:t>dataset</w:t>
      </w:r>
      <w:r w:rsidR="00F11B5D">
        <w:rPr>
          <w:rFonts w:ascii="Times New Roman" w:hAnsi="Times New Roman" w:cs="Times New Roman"/>
          <w:sz w:val="24"/>
          <w:szCs w:val="24"/>
        </w:rPr>
        <w:t xml:space="preserve"> sebanyak</w:t>
      </w:r>
      <w:r w:rsidR="00F11B5D">
        <w:rPr>
          <w:rFonts w:ascii="Times New Roman" w:hAnsi="Times New Roman" w:cs="Times New Roman"/>
          <w:sz w:val="24"/>
          <w:szCs w:val="24"/>
        </w:rPr>
        <w:t xml:space="preserve"> 160</w:t>
      </w:r>
      <w:r w:rsidR="00F11B5D">
        <w:rPr>
          <w:rFonts w:ascii="Times New Roman" w:hAnsi="Times New Roman" w:cs="Times New Roman"/>
          <w:sz w:val="24"/>
          <w:szCs w:val="24"/>
        </w:rPr>
        <w:t xml:space="preserve"> citra dimana </w:t>
      </w:r>
      <w:r w:rsidR="00F11B5D">
        <w:rPr>
          <w:rFonts w:ascii="Times New Roman" w:hAnsi="Times New Roman" w:cs="Times New Roman"/>
          <w:i/>
          <w:sz w:val="24"/>
          <w:szCs w:val="24"/>
        </w:rPr>
        <w:t>dataset</w:t>
      </w:r>
      <w:r w:rsidR="00F11B5D">
        <w:rPr>
          <w:rFonts w:ascii="Times New Roman" w:hAnsi="Times New Roman" w:cs="Times New Roman"/>
          <w:sz w:val="24"/>
          <w:szCs w:val="24"/>
        </w:rPr>
        <w:t xml:space="preserve"> dipisah, 120 citra digunakan sebagai data latih dan 40 citra lainnya digunakan sebagai data uji.</w:t>
      </w:r>
      <w:r w:rsidR="00E86632">
        <w:rPr>
          <w:rFonts w:ascii="Times New Roman" w:hAnsi="Times New Roman" w:cs="Times New Roman"/>
          <w:sz w:val="24"/>
          <w:szCs w:val="24"/>
        </w:rPr>
        <w:t xml:space="preserve"> </w:t>
      </w:r>
      <w:r w:rsidR="00E86632">
        <w:rPr>
          <w:rFonts w:ascii="Times New Roman" w:hAnsi="Times New Roman" w:cs="Times New Roman"/>
          <w:i/>
          <w:sz w:val="24"/>
          <w:szCs w:val="24"/>
        </w:rPr>
        <w:t>Dataset</w:t>
      </w:r>
      <w:r w:rsidR="00E86632">
        <w:rPr>
          <w:rFonts w:ascii="Times New Roman" w:hAnsi="Times New Roman" w:cs="Times New Roman"/>
          <w:sz w:val="24"/>
          <w:szCs w:val="24"/>
        </w:rPr>
        <w:t xml:space="preserve"> citra melal</w:t>
      </w:r>
      <w:r w:rsidR="003C51DD">
        <w:rPr>
          <w:rFonts w:ascii="Times New Roman" w:hAnsi="Times New Roman" w:cs="Times New Roman"/>
          <w:sz w:val="24"/>
          <w:szCs w:val="24"/>
        </w:rPr>
        <w:t xml:space="preserve">ui proses ekstraksi fitur warna kemudian diklasifikasi dengan </w:t>
      </w:r>
      <w:r w:rsidR="003C51DD">
        <w:rPr>
          <w:rFonts w:ascii="Times New Roman" w:hAnsi="Times New Roman" w:cs="Times New Roman"/>
          <w:i/>
          <w:sz w:val="24"/>
          <w:szCs w:val="24"/>
        </w:rPr>
        <w:t xml:space="preserve">Convolutional Neural Network </w:t>
      </w:r>
      <w:r w:rsidR="003C51DD">
        <w:rPr>
          <w:rFonts w:ascii="Times New Roman" w:hAnsi="Times New Roman" w:cs="Times New Roman"/>
          <w:sz w:val="24"/>
          <w:szCs w:val="24"/>
        </w:rPr>
        <w:t>(CNN)</w:t>
      </w:r>
      <w:r w:rsidR="007C1373">
        <w:rPr>
          <w:rFonts w:ascii="Times New Roman" w:hAnsi="Times New Roman" w:cs="Times New Roman"/>
          <w:sz w:val="24"/>
          <w:szCs w:val="24"/>
        </w:rPr>
        <w:t xml:space="preserve">. Setelah penyakit teridentifikasi, akan dilakukan </w:t>
      </w:r>
      <w:r w:rsidR="007C1373">
        <w:rPr>
          <w:rFonts w:ascii="Times New Roman" w:hAnsi="Times New Roman" w:cs="Times New Roman"/>
          <w:i/>
          <w:sz w:val="24"/>
          <w:szCs w:val="24"/>
        </w:rPr>
        <w:t>accuracy</w:t>
      </w:r>
      <w:r w:rsidR="007C1373">
        <w:rPr>
          <w:rFonts w:ascii="Times New Roman" w:hAnsi="Times New Roman" w:cs="Times New Roman"/>
          <w:sz w:val="24"/>
          <w:szCs w:val="24"/>
        </w:rPr>
        <w:t xml:space="preserve"> dari semua data yang telah diuji.</w:t>
      </w:r>
    </w:p>
    <w:p w14:paraId="44248C08" w14:textId="0DC48596" w:rsidR="000B20E3" w:rsidRDefault="000B20E3"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Penarikan Kesimpulan</w:t>
      </w:r>
    </w:p>
    <w:p w14:paraId="47457F7E" w14:textId="2D964202" w:rsidR="000B20E3" w:rsidRPr="000B20E3" w:rsidRDefault="000B20E3" w:rsidP="00C43657">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Penarikan kesimpulan diambil berdasarkan hasil pengujian yang dilakukan pada tahap sebelumnya</w:t>
      </w:r>
      <w:r w:rsidR="002D314B">
        <w:rPr>
          <w:rFonts w:ascii="Times New Roman" w:hAnsi="Times New Roman" w:cs="Times New Roman"/>
          <w:sz w:val="24"/>
          <w:szCs w:val="24"/>
        </w:rPr>
        <w:t>.</w:t>
      </w:r>
    </w:p>
    <w:sectPr w:rsidR="000B20E3" w:rsidRPr="000B20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0" w:author="Bambang Satrio Wibowo" w:date="2019-10-11T14:09:00Z" w:initials="BSW">
    <w:p w14:paraId="0DC6F3AA" w14:textId="247E86E5" w:rsidR="00B64E50" w:rsidRDefault="00B64E50">
      <w:pPr>
        <w:pStyle w:val="CommentText"/>
      </w:pPr>
      <w:r>
        <w:rPr>
          <w:rStyle w:val="CommentReference"/>
        </w:rPr>
        <w:annotationRef/>
      </w:r>
    </w:p>
  </w:comment>
  <w:comment w:id="81" w:author="Bambang Satrio Wibowo" w:date="2019-10-11T14:09:00Z" w:initials="BSW">
    <w:p w14:paraId="002F1AC3" w14:textId="4AC145D4" w:rsidR="00B64E50" w:rsidRDefault="00B64E50">
      <w:pPr>
        <w:pStyle w:val="CommentText"/>
      </w:pPr>
      <w:r>
        <w:rPr>
          <w:rStyle w:val="CommentReference"/>
        </w:rPr>
        <w:annotationRef/>
      </w:r>
      <w:r>
        <w:t>Pak apakah boleh di paragraf ini menambahkan kalimat kita sendiri dan tanpa citasi?</w:t>
      </w:r>
    </w:p>
  </w:comment>
  <w:comment w:id="85" w:author="Ng Poi Wong" w:date="2019-09-26T14:25:00Z" w:initials="NPW">
    <w:p w14:paraId="58FDD5CD" w14:textId="77777777" w:rsidR="00BF3E0B" w:rsidRDefault="00BF3E0B">
      <w:pPr>
        <w:pStyle w:val="CommentText"/>
        <w:rPr>
          <w:lang w:val="id-ID"/>
        </w:rPr>
      </w:pPr>
      <w:r>
        <w:rPr>
          <w:lang w:val="id-ID"/>
        </w:rPr>
        <w:t xml:space="preserve">Operasi </w:t>
      </w:r>
      <w:r>
        <w:rPr>
          <w:rStyle w:val="CommentReference"/>
        </w:rPr>
        <w:annotationRef/>
      </w:r>
      <w:r>
        <w:rPr>
          <w:lang w:val="id-ID"/>
        </w:rPr>
        <w:t>morfologi apa yang dimaksud disini? Bukankah operasi morfologi merupakan kewajiban yang harus terlibat dalam pengolahan citra? Tidak jelas kenapa diambil morfologi?</w:t>
      </w:r>
    </w:p>
    <w:p w14:paraId="1D000C0A" w14:textId="77777777" w:rsidR="00BF3E0B" w:rsidRPr="00BF3E0B" w:rsidRDefault="00BF3E0B">
      <w:pPr>
        <w:pStyle w:val="CommentText"/>
        <w:rPr>
          <w:lang w:val="id-ID"/>
        </w:rPr>
      </w:pPr>
      <w:r>
        <w:rPr>
          <w:lang w:val="id-ID"/>
        </w:rPr>
        <w:t>Kenapa diambil CNN kembali? Sedangkan sudah ada penelitian sejenis yang mendeteksi penyakit daun dengan CNN.</w:t>
      </w:r>
    </w:p>
  </w:comment>
  <w:comment w:id="86" w:author="Ng Poi Wong" w:date="2019-09-26T14:27:00Z" w:initials="NPW">
    <w:p w14:paraId="25DAAB0F" w14:textId="77777777" w:rsidR="00BF3E0B" w:rsidRDefault="00BF3E0B">
      <w:pPr>
        <w:pStyle w:val="CommentText"/>
        <w:rPr>
          <w:lang w:val="id-ID"/>
        </w:rPr>
      </w:pPr>
      <w:r>
        <w:rPr>
          <w:rStyle w:val="CommentReference"/>
        </w:rPr>
        <w:annotationRef/>
      </w:r>
      <w:r>
        <w:rPr>
          <w:lang w:val="id-ID"/>
        </w:rPr>
        <w:t>Kenapa perlu diterapkan? Apa masalahnya sehingga perlu identifikasi daun kentang?</w:t>
      </w:r>
    </w:p>
    <w:p w14:paraId="50E1269B" w14:textId="77777777" w:rsidR="00BF3E0B" w:rsidRPr="00BF3E0B" w:rsidRDefault="00BF3E0B">
      <w:pPr>
        <w:pStyle w:val="CommentText"/>
        <w:rPr>
          <w:lang w:val="id-ID"/>
        </w:rPr>
      </w:pPr>
      <w:r>
        <w:rPr>
          <w:lang w:val="id-ID"/>
        </w:rPr>
        <w:t>DI pendahuluan di atas belum jelas apa masalah</w:t>
      </w:r>
    </w:p>
  </w:comment>
  <w:comment w:id="87" w:author="Bambang Satrio Wibowo" w:date="2019-10-10T15:03:00Z" w:initials="BSW">
    <w:p w14:paraId="16E4D643" w14:textId="6FE74BF1" w:rsidR="00926A70" w:rsidRDefault="00926A70">
      <w:pPr>
        <w:pStyle w:val="CommentText"/>
      </w:pPr>
      <w:r>
        <w:rPr>
          <w:rStyle w:val="CommentReference"/>
        </w:rPr>
        <w:annotationRef/>
      </w:r>
      <w:r>
        <w:t>Baik pak, sudah kami perbaharui di latar belakang. Apakah masih kurang jelas pak pada latar belakang?</w:t>
      </w:r>
    </w:p>
  </w:comment>
  <w:comment w:id="88" w:author="Ng Poi Wong" w:date="2019-09-26T14:28:00Z" w:initials="NPW">
    <w:p w14:paraId="6892DF13" w14:textId="77777777" w:rsidR="00BF3E0B" w:rsidRPr="00BF3E0B" w:rsidRDefault="00BF3E0B">
      <w:pPr>
        <w:pStyle w:val="CommentText"/>
        <w:rPr>
          <w:lang w:val="id-ID"/>
        </w:rPr>
      </w:pPr>
      <w:r>
        <w:rPr>
          <w:rStyle w:val="CommentReference"/>
        </w:rPr>
        <w:annotationRef/>
      </w:r>
      <w:r>
        <w:rPr>
          <w:lang w:val="id-ID"/>
        </w:rPr>
        <w:t>Sistem yg dibangun hanya mendeteksi saja atau sampai dengan solusinya?</w:t>
      </w:r>
    </w:p>
  </w:comment>
  <w:comment w:id="89" w:author="Bambang Satrio Wibowo" w:date="2019-10-08T14:46:00Z" w:initials="BSW">
    <w:p w14:paraId="467C651B" w14:textId="609F7776" w:rsidR="00C62318" w:rsidRDefault="00C62318">
      <w:pPr>
        <w:pStyle w:val="CommentText"/>
      </w:pPr>
      <w:r>
        <w:rPr>
          <w:rStyle w:val="CommentReference"/>
        </w:rPr>
        <w:annotationRef/>
      </w:r>
      <w:r>
        <w:t>Hanya sampai mendetksinya saja pak</w:t>
      </w:r>
    </w:p>
  </w:comment>
  <w:comment w:id="90" w:author="Ng Poi Wong" w:date="2019-09-26T14:28:00Z" w:initials="NPW">
    <w:p w14:paraId="6584C2C7" w14:textId="77777777" w:rsidR="00BF3E0B" w:rsidRDefault="00BF3E0B">
      <w:pPr>
        <w:pStyle w:val="CommentText"/>
        <w:rPr>
          <w:lang w:val="id-ID"/>
        </w:rPr>
      </w:pPr>
      <w:r>
        <w:rPr>
          <w:rStyle w:val="CommentReference"/>
        </w:rPr>
        <w:annotationRef/>
      </w:r>
      <w:r>
        <w:rPr>
          <w:lang w:val="id-ID"/>
        </w:rPr>
        <w:t xml:space="preserve">Lebih dini? Gimana sistem bisa tahu daun kentang ini </w:t>
      </w:r>
      <w:r w:rsidRPr="00BF3E0B">
        <w:rPr>
          <w:b/>
          <w:lang w:val="id-ID"/>
        </w:rPr>
        <w:t>BAKAL</w:t>
      </w:r>
      <w:r>
        <w:rPr>
          <w:lang w:val="id-ID"/>
        </w:rPr>
        <w:t xml:space="preserve"> kena penyakit?</w:t>
      </w:r>
    </w:p>
    <w:p w14:paraId="31313532" w14:textId="77777777" w:rsidR="00BF3E0B" w:rsidRPr="00BF3E0B" w:rsidRDefault="00BF3E0B">
      <w:pPr>
        <w:pStyle w:val="CommentText"/>
        <w:rPr>
          <w:lang w:val="id-ID"/>
        </w:rPr>
      </w:pPr>
      <w:r>
        <w:rPr>
          <w:lang w:val="id-ID"/>
        </w:rPr>
        <w:t>Ini sistem identifikasi atau mendeteksi?</w:t>
      </w:r>
    </w:p>
  </w:comment>
  <w:comment w:id="91" w:author="Bambang Satrio Wibowo" w:date="2019-10-10T15:05:00Z" w:initials="BSW">
    <w:p w14:paraId="2BA36181" w14:textId="7E1744AA" w:rsidR="000407A0" w:rsidRDefault="000407A0">
      <w:pPr>
        <w:pStyle w:val="CommentText"/>
      </w:pPr>
      <w:r>
        <w:rPr>
          <w:rStyle w:val="CommentReference"/>
        </w:rPr>
        <w:annotationRef/>
      </w:r>
      <w:r>
        <w:t>Mengidentifikasi tanaman kentang lebih awal untuk mengetahui jenis penyakitnya pak</w:t>
      </w:r>
    </w:p>
  </w:comment>
  <w:comment w:id="92" w:author="Ng Poi Wong" w:date="2019-09-26T14:31:00Z" w:initials="NPW">
    <w:p w14:paraId="7139BB97" w14:textId="77777777" w:rsidR="00293F9C" w:rsidRPr="00293F9C" w:rsidRDefault="00293F9C">
      <w:pPr>
        <w:pStyle w:val="CommentText"/>
        <w:rPr>
          <w:lang w:val="id-ID"/>
        </w:rPr>
      </w:pPr>
      <w:r>
        <w:rPr>
          <w:rStyle w:val="CommentReference"/>
        </w:rPr>
        <w:annotationRef/>
      </w:r>
      <w:r>
        <w:rPr>
          <w:lang w:val="id-ID"/>
        </w:rPr>
        <w:t>Dataset apa ini? Linknya?</w:t>
      </w:r>
    </w:p>
  </w:comment>
  <w:comment w:id="93" w:author="Bambang Satrio Wibowo" w:date="2019-10-10T14:55:00Z" w:initials="BSW">
    <w:p w14:paraId="6E7E5B82" w14:textId="6CAB95F5" w:rsidR="00C43657" w:rsidRDefault="00C43657">
      <w:pPr>
        <w:pStyle w:val="CommentText"/>
      </w:pPr>
      <w:r>
        <w:rPr>
          <w:rStyle w:val="CommentReference"/>
        </w:rPr>
        <w:annotationRef/>
      </w:r>
      <w:r>
        <w:t xml:space="preserve">Dataset dari github pak, berikut linknya </w:t>
      </w:r>
      <w:r w:rsidRPr="00C43657">
        <w:t>https://github.com/spMohanty/PlantVillage-Dataset/tree/master/raw</w:t>
      </w:r>
    </w:p>
  </w:comment>
  <w:comment w:id="97" w:author="Ng Poi Wong" w:date="2019-09-26T14:32:00Z" w:initials="NPW">
    <w:p w14:paraId="495537B3" w14:textId="77777777" w:rsidR="00293F9C" w:rsidRPr="00293F9C" w:rsidRDefault="00293F9C">
      <w:pPr>
        <w:pStyle w:val="CommentText"/>
        <w:rPr>
          <w:lang w:val="id-ID"/>
        </w:rPr>
      </w:pPr>
      <w:r>
        <w:rPr>
          <w:rStyle w:val="CommentReference"/>
        </w:rPr>
        <w:annotationRef/>
      </w:r>
      <w:r>
        <w:rPr>
          <w:lang w:val="id-ID"/>
        </w:rPr>
        <w:t>Tidak jelas di latar belakang</w:t>
      </w:r>
    </w:p>
  </w:comment>
  <w:comment w:id="122" w:author="Ng Poi Wong" w:date="2019-09-26T14:33:00Z" w:initials="NPW">
    <w:p w14:paraId="6546A28B" w14:textId="77777777" w:rsidR="00293F9C" w:rsidRPr="00293F9C" w:rsidRDefault="00293F9C">
      <w:pPr>
        <w:pStyle w:val="CommentText"/>
        <w:rPr>
          <w:lang w:val="id-ID"/>
        </w:rPr>
      </w:pPr>
      <w:r>
        <w:rPr>
          <w:rStyle w:val="CommentReference"/>
        </w:rPr>
        <w:annotationRef/>
      </w:r>
      <w:r>
        <w:rPr>
          <w:lang w:val="id-ID"/>
        </w:rPr>
        <w:t>Baca ulang panduan</w:t>
      </w:r>
    </w:p>
  </w:comment>
  <w:comment w:id="139" w:author="Ng Poi Wong" w:date="2019-09-26T14:33:00Z" w:initials="NPW">
    <w:p w14:paraId="61D6AA80" w14:textId="77777777" w:rsidR="00293F9C" w:rsidRPr="00293F9C" w:rsidRDefault="00293F9C">
      <w:pPr>
        <w:pStyle w:val="CommentText"/>
        <w:rPr>
          <w:lang w:val="id-ID"/>
        </w:rPr>
      </w:pPr>
      <w:r>
        <w:rPr>
          <w:rStyle w:val="CommentReference"/>
        </w:rPr>
        <w:annotationRef/>
      </w:r>
      <w:r>
        <w:rPr>
          <w:lang w:val="id-ID"/>
        </w:rPr>
        <w:t>Baca ulang panduan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C6F3AA" w15:done="0"/>
  <w15:commentEx w15:paraId="002F1AC3" w15:paraIdParent="0DC6F3AA" w15:done="0"/>
  <w15:commentEx w15:paraId="1D000C0A" w15:done="0"/>
  <w15:commentEx w15:paraId="50E1269B" w15:done="0"/>
  <w15:commentEx w15:paraId="16E4D643" w15:paraIdParent="50E1269B" w15:done="0"/>
  <w15:commentEx w15:paraId="6892DF13" w15:done="0"/>
  <w15:commentEx w15:paraId="467C651B" w15:paraIdParent="6892DF13" w15:done="0"/>
  <w15:commentEx w15:paraId="31313532" w15:done="0"/>
  <w15:commentEx w15:paraId="2BA36181" w15:paraIdParent="31313532" w15:done="0"/>
  <w15:commentEx w15:paraId="7139BB97" w15:done="0"/>
  <w15:commentEx w15:paraId="6E7E5B82" w15:paraIdParent="7139BB97" w15:done="0"/>
  <w15:commentEx w15:paraId="495537B3" w15:done="0"/>
  <w15:commentEx w15:paraId="6546A28B" w15:done="0"/>
  <w15:commentEx w15:paraId="61D6AA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75B"/>
    <w:multiLevelType w:val="hybridMultilevel"/>
    <w:tmpl w:val="1A96303C"/>
    <w:lvl w:ilvl="0" w:tplc="D65875C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F5F0F"/>
    <w:multiLevelType w:val="hybridMultilevel"/>
    <w:tmpl w:val="19C05AB2"/>
    <w:lvl w:ilvl="0" w:tplc="8C6462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25D45"/>
    <w:multiLevelType w:val="hybridMultilevel"/>
    <w:tmpl w:val="601CA0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2710394F"/>
    <w:multiLevelType w:val="hybridMultilevel"/>
    <w:tmpl w:val="01EC3AF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45A2BDD"/>
    <w:multiLevelType w:val="hybridMultilevel"/>
    <w:tmpl w:val="D63EC19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6D963D9"/>
    <w:multiLevelType w:val="hybridMultilevel"/>
    <w:tmpl w:val="9C1A09AA"/>
    <w:lvl w:ilvl="0" w:tplc="8C6462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A0539"/>
    <w:multiLevelType w:val="hybridMultilevel"/>
    <w:tmpl w:val="FD764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9711B"/>
    <w:multiLevelType w:val="hybridMultilevel"/>
    <w:tmpl w:val="72F0EE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5FB3119E"/>
    <w:multiLevelType w:val="hybridMultilevel"/>
    <w:tmpl w:val="E95CF0E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5"/>
  </w:num>
  <w:num w:numId="2">
    <w:abstractNumId w:val="6"/>
  </w:num>
  <w:num w:numId="3">
    <w:abstractNumId w:val="8"/>
  </w:num>
  <w:num w:numId="4">
    <w:abstractNumId w:val="2"/>
  </w:num>
  <w:num w:numId="5">
    <w:abstractNumId w:val="4"/>
  </w:num>
  <w:num w:numId="6">
    <w:abstractNumId w:val="1"/>
  </w:num>
  <w:num w:numId="7">
    <w:abstractNumId w:val="0"/>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mbang Satrio Wibowo">
    <w15:presenceInfo w15:providerId="Windows Live" w15:userId="b5570652bc3ae74e"/>
  </w15:person>
  <w15:person w15:author="Ng Poi Wong">
    <w15:presenceInfo w15:providerId="None" w15:userId="Ng Poi 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A5"/>
    <w:rsid w:val="00004170"/>
    <w:rsid w:val="000407A0"/>
    <w:rsid w:val="000858C1"/>
    <w:rsid w:val="000B20E3"/>
    <w:rsid w:val="000C4D58"/>
    <w:rsid w:val="000C6DEA"/>
    <w:rsid w:val="00125065"/>
    <w:rsid w:val="00141E5F"/>
    <w:rsid w:val="001776FB"/>
    <w:rsid w:val="0019685D"/>
    <w:rsid w:val="00197FDD"/>
    <w:rsid w:val="001B1673"/>
    <w:rsid w:val="001B3D4B"/>
    <w:rsid w:val="001E3560"/>
    <w:rsid w:val="00201955"/>
    <w:rsid w:val="00204753"/>
    <w:rsid w:val="00210700"/>
    <w:rsid w:val="00216D7E"/>
    <w:rsid w:val="00217329"/>
    <w:rsid w:val="0023380F"/>
    <w:rsid w:val="00242CED"/>
    <w:rsid w:val="0024675A"/>
    <w:rsid w:val="00270F5C"/>
    <w:rsid w:val="00273A3F"/>
    <w:rsid w:val="00293F9C"/>
    <w:rsid w:val="002D314B"/>
    <w:rsid w:val="002F796F"/>
    <w:rsid w:val="00314165"/>
    <w:rsid w:val="00316CE7"/>
    <w:rsid w:val="00321953"/>
    <w:rsid w:val="00327718"/>
    <w:rsid w:val="003548BC"/>
    <w:rsid w:val="00357CAB"/>
    <w:rsid w:val="003C51DD"/>
    <w:rsid w:val="003E0D51"/>
    <w:rsid w:val="003E5066"/>
    <w:rsid w:val="003E51E7"/>
    <w:rsid w:val="00420D69"/>
    <w:rsid w:val="004A030B"/>
    <w:rsid w:val="004A45AC"/>
    <w:rsid w:val="004C56FD"/>
    <w:rsid w:val="0052350A"/>
    <w:rsid w:val="0059264E"/>
    <w:rsid w:val="005D03AE"/>
    <w:rsid w:val="006043B3"/>
    <w:rsid w:val="006079E8"/>
    <w:rsid w:val="00627953"/>
    <w:rsid w:val="00643CC6"/>
    <w:rsid w:val="00660419"/>
    <w:rsid w:val="00665258"/>
    <w:rsid w:val="0067473A"/>
    <w:rsid w:val="006824DC"/>
    <w:rsid w:val="00683327"/>
    <w:rsid w:val="006D0061"/>
    <w:rsid w:val="00704AA7"/>
    <w:rsid w:val="007239F4"/>
    <w:rsid w:val="0073227C"/>
    <w:rsid w:val="00744BFA"/>
    <w:rsid w:val="00786CCC"/>
    <w:rsid w:val="007C1373"/>
    <w:rsid w:val="007E16D1"/>
    <w:rsid w:val="00811ABE"/>
    <w:rsid w:val="008255C5"/>
    <w:rsid w:val="00842411"/>
    <w:rsid w:val="008644A5"/>
    <w:rsid w:val="008921D2"/>
    <w:rsid w:val="0089323D"/>
    <w:rsid w:val="008B4AB6"/>
    <w:rsid w:val="008F041B"/>
    <w:rsid w:val="00926A70"/>
    <w:rsid w:val="00935F97"/>
    <w:rsid w:val="00985EFD"/>
    <w:rsid w:val="009878F4"/>
    <w:rsid w:val="00997A1B"/>
    <w:rsid w:val="009B2E74"/>
    <w:rsid w:val="009D1A4A"/>
    <w:rsid w:val="009E1B67"/>
    <w:rsid w:val="009F20C9"/>
    <w:rsid w:val="009F792D"/>
    <w:rsid w:val="00A2740C"/>
    <w:rsid w:val="00A5621F"/>
    <w:rsid w:val="00A813A4"/>
    <w:rsid w:val="00A82D3C"/>
    <w:rsid w:val="00A95680"/>
    <w:rsid w:val="00AF2317"/>
    <w:rsid w:val="00B15DC8"/>
    <w:rsid w:val="00B27817"/>
    <w:rsid w:val="00B6271E"/>
    <w:rsid w:val="00B6326F"/>
    <w:rsid w:val="00B64E50"/>
    <w:rsid w:val="00B842A3"/>
    <w:rsid w:val="00B95E09"/>
    <w:rsid w:val="00BA6F9D"/>
    <w:rsid w:val="00BF3E0B"/>
    <w:rsid w:val="00C0258D"/>
    <w:rsid w:val="00C10B39"/>
    <w:rsid w:val="00C16A9B"/>
    <w:rsid w:val="00C242C3"/>
    <w:rsid w:val="00C43657"/>
    <w:rsid w:val="00C62318"/>
    <w:rsid w:val="00C73AEC"/>
    <w:rsid w:val="00C95873"/>
    <w:rsid w:val="00C97C56"/>
    <w:rsid w:val="00CA0FE7"/>
    <w:rsid w:val="00CC3171"/>
    <w:rsid w:val="00CD177C"/>
    <w:rsid w:val="00CE1E57"/>
    <w:rsid w:val="00D14D21"/>
    <w:rsid w:val="00D51EE1"/>
    <w:rsid w:val="00D5765F"/>
    <w:rsid w:val="00D67751"/>
    <w:rsid w:val="00D91623"/>
    <w:rsid w:val="00DB3A5A"/>
    <w:rsid w:val="00DC2281"/>
    <w:rsid w:val="00DD7A9A"/>
    <w:rsid w:val="00DF2E81"/>
    <w:rsid w:val="00E039F8"/>
    <w:rsid w:val="00E16E80"/>
    <w:rsid w:val="00E3465A"/>
    <w:rsid w:val="00E415F6"/>
    <w:rsid w:val="00E86632"/>
    <w:rsid w:val="00E93703"/>
    <w:rsid w:val="00E947A7"/>
    <w:rsid w:val="00ED0B98"/>
    <w:rsid w:val="00ED19F8"/>
    <w:rsid w:val="00EF7FD6"/>
    <w:rsid w:val="00F0156C"/>
    <w:rsid w:val="00F11B5D"/>
    <w:rsid w:val="00F2651B"/>
    <w:rsid w:val="00F305BD"/>
    <w:rsid w:val="00F3208F"/>
    <w:rsid w:val="00F5624D"/>
    <w:rsid w:val="00F579B4"/>
    <w:rsid w:val="00F921F4"/>
    <w:rsid w:val="00F939D7"/>
    <w:rsid w:val="00FD5E79"/>
    <w:rsid w:val="00FE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F1BE"/>
  <w15:chartTrackingRefBased/>
  <w15:docId w15:val="{4D082A3D-1246-4A86-BD3D-024BBB5F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4A5"/>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B842A3"/>
    <w:pPr>
      <w:keepNext/>
      <w:keepLines/>
      <w:spacing w:before="40" w:after="0"/>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A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93703"/>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6043B3"/>
    <w:pPr>
      <w:ind w:left="720"/>
      <w:contextualSpacing/>
    </w:pPr>
  </w:style>
  <w:style w:type="paragraph" w:styleId="BalloonText">
    <w:name w:val="Balloon Text"/>
    <w:basedOn w:val="Normal"/>
    <w:link w:val="BalloonTextChar"/>
    <w:uiPriority w:val="99"/>
    <w:semiHidden/>
    <w:unhideWhenUsed/>
    <w:rsid w:val="00BF3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E0B"/>
    <w:rPr>
      <w:rFonts w:ascii="Segoe UI" w:hAnsi="Segoe UI" w:cs="Segoe UI"/>
      <w:sz w:val="18"/>
      <w:szCs w:val="18"/>
    </w:rPr>
  </w:style>
  <w:style w:type="character" w:styleId="CommentReference">
    <w:name w:val="annotation reference"/>
    <w:basedOn w:val="DefaultParagraphFont"/>
    <w:uiPriority w:val="99"/>
    <w:semiHidden/>
    <w:unhideWhenUsed/>
    <w:rsid w:val="00BF3E0B"/>
    <w:rPr>
      <w:sz w:val="16"/>
      <w:szCs w:val="16"/>
    </w:rPr>
  </w:style>
  <w:style w:type="paragraph" w:styleId="CommentText">
    <w:name w:val="annotation text"/>
    <w:basedOn w:val="Normal"/>
    <w:link w:val="CommentTextChar"/>
    <w:uiPriority w:val="99"/>
    <w:semiHidden/>
    <w:unhideWhenUsed/>
    <w:rsid w:val="00BF3E0B"/>
    <w:pPr>
      <w:spacing w:line="240" w:lineRule="auto"/>
    </w:pPr>
    <w:rPr>
      <w:sz w:val="20"/>
      <w:szCs w:val="20"/>
    </w:rPr>
  </w:style>
  <w:style w:type="character" w:customStyle="1" w:styleId="CommentTextChar">
    <w:name w:val="Comment Text Char"/>
    <w:basedOn w:val="DefaultParagraphFont"/>
    <w:link w:val="CommentText"/>
    <w:uiPriority w:val="99"/>
    <w:semiHidden/>
    <w:rsid w:val="00BF3E0B"/>
    <w:rPr>
      <w:sz w:val="20"/>
      <w:szCs w:val="20"/>
    </w:rPr>
  </w:style>
  <w:style w:type="paragraph" w:styleId="CommentSubject">
    <w:name w:val="annotation subject"/>
    <w:basedOn w:val="CommentText"/>
    <w:next w:val="CommentText"/>
    <w:link w:val="CommentSubjectChar"/>
    <w:uiPriority w:val="99"/>
    <w:semiHidden/>
    <w:unhideWhenUsed/>
    <w:rsid w:val="00BF3E0B"/>
    <w:rPr>
      <w:b/>
      <w:bCs/>
    </w:rPr>
  </w:style>
  <w:style w:type="character" w:customStyle="1" w:styleId="CommentSubjectChar">
    <w:name w:val="Comment Subject Char"/>
    <w:basedOn w:val="CommentTextChar"/>
    <w:link w:val="CommentSubject"/>
    <w:uiPriority w:val="99"/>
    <w:semiHidden/>
    <w:rsid w:val="00BF3E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FBCC-8882-48F6-89F6-5DC57AB4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Satrio Wibowo</dc:creator>
  <cp:keywords/>
  <dc:description/>
  <cp:lastModifiedBy>Bambang Satrio Wibowo</cp:lastModifiedBy>
  <cp:revision>64</cp:revision>
  <dcterms:created xsi:type="dcterms:W3CDTF">2019-10-08T03:26:00Z</dcterms:created>
  <dcterms:modified xsi:type="dcterms:W3CDTF">2019-10-11T09:14:00Z</dcterms:modified>
</cp:coreProperties>
</file>