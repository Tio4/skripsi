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350EF" w14:textId="2AD02577" w:rsidR="00F0156C" w:rsidRDefault="00F0156C" w:rsidP="00F0156C">
      <w:pPr>
        <w:pStyle w:val="Heading1"/>
        <w:spacing w:line="360" w:lineRule="auto"/>
        <w:rPr>
          <w:ins w:id="0" w:author="Bambang Satrio Wibowo" w:date="2019-10-08T10:32:00Z"/>
        </w:rPr>
      </w:pPr>
      <w:ins w:id="1" w:author="Bambang Satrio Wibowo" w:date="2019-10-08T10:29:00Z">
        <w:r>
          <w:t xml:space="preserve">IDENTIFIKASI PENYAKIT TANAMAN KENTANG BERDASARKAN CITRA DAUN MENGGUNAKAN METODE MORFOLOGI DAN </w:t>
        </w:r>
      </w:ins>
      <w:ins w:id="2" w:author="Bambang Satrio Wibowo" w:date="2019-10-08T10:30:00Z">
        <w:r>
          <w:rPr>
            <w:i/>
          </w:rPr>
          <w:t>CONVOLUTIONAL NEURAL NETWORK</w:t>
        </w:r>
        <w:r>
          <w:t xml:space="preserve"> (CNN)</w:t>
        </w:r>
      </w:ins>
    </w:p>
    <w:p w14:paraId="2C9B6810" w14:textId="1AB34589" w:rsidR="00F0156C" w:rsidRDefault="00F0156C">
      <w:pPr>
        <w:rPr>
          <w:ins w:id="3" w:author="Bambang Satrio Wibowo" w:date="2019-10-08T10:32:00Z"/>
        </w:rPr>
        <w:pPrChange w:id="4" w:author="Bambang Satrio Wibowo" w:date="2019-10-08T10:32:00Z">
          <w:pPr>
            <w:pStyle w:val="Heading1"/>
            <w:spacing w:line="360" w:lineRule="auto"/>
          </w:pPr>
        </w:pPrChange>
      </w:pPr>
    </w:p>
    <w:p w14:paraId="0A21A283" w14:textId="5405ABCE" w:rsidR="00F0156C" w:rsidRDefault="00F0156C">
      <w:pPr>
        <w:jc w:val="center"/>
        <w:rPr>
          <w:ins w:id="5" w:author="Bambang Satrio Wibowo" w:date="2019-10-08T10:33:00Z"/>
          <w:rFonts w:cs="Times New Roman"/>
          <w:sz w:val="24"/>
          <w:szCs w:val="24"/>
        </w:rPr>
        <w:pPrChange w:id="6" w:author="Bambang Satrio Wibowo" w:date="2019-10-08T10:32:00Z">
          <w:pPr>
            <w:pStyle w:val="Heading1"/>
            <w:spacing w:line="360" w:lineRule="auto"/>
          </w:pPr>
        </w:pPrChange>
      </w:pPr>
      <w:ins w:id="7" w:author="Bambang Satrio Wibowo" w:date="2019-10-08T10:32:00Z">
        <w:r>
          <w:rPr>
            <w:rFonts w:ascii="Times New Roman" w:hAnsi="Times New Roman" w:cs="Times New Roman"/>
            <w:sz w:val="24"/>
            <w:szCs w:val="24"/>
          </w:rPr>
          <w:t>TUGAS AKHIR</w:t>
        </w:r>
      </w:ins>
    </w:p>
    <w:p w14:paraId="1CE4445E" w14:textId="6A7F66EB" w:rsidR="00F0156C" w:rsidRDefault="00F0156C">
      <w:pPr>
        <w:rPr>
          <w:ins w:id="8" w:author="Bambang Satrio Wibowo" w:date="2019-10-08T10:33:00Z"/>
          <w:rFonts w:cs="Times New Roman"/>
          <w:sz w:val="24"/>
          <w:szCs w:val="24"/>
        </w:rPr>
        <w:pPrChange w:id="9" w:author="Bambang Satrio Wibowo" w:date="2019-10-08T10:51:00Z">
          <w:pPr>
            <w:pStyle w:val="Heading1"/>
            <w:spacing w:line="360" w:lineRule="auto"/>
          </w:pPr>
        </w:pPrChange>
      </w:pPr>
    </w:p>
    <w:p w14:paraId="27012AD6" w14:textId="7D62ECD9" w:rsidR="00F0156C" w:rsidRDefault="00F0156C">
      <w:pPr>
        <w:jc w:val="center"/>
        <w:rPr>
          <w:ins w:id="10" w:author="Bambang Satrio Wibowo" w:date="2019-10-08T10:33:00Z"/>
          <w:rFonts w:cs="Times New Roman"/>
          <w:sz w:val="24"/>
          <w:szCs w:val="24"/>
        </w:rPr>
        <w:pPrChange w:id="11" w:author="Bambang Satrio Wibowo" w:date="2019-10-08T10:32:00Z">
          <w:pPr>
            <w:pStyle w:val="Heading1"/>
            <w:spacing w:line="360" w:lineRule="auto"/>
          </w:pPr>
        </w:pPrChange>
      </w:pPr>
      <w:ins w:id="12" w:author="Bambang Satrio Wibowo" w:date="2019-10-08T10:33:00Z">
        <w:r>
          <w:rPr>
            <w:rFonts w:ascii="Times New Roman" w:hAnsi="Times New Roman" w:cs="Times New Roman"/>
            <w:sz w:val="24"/>
            <w:szCs w:val="24"/>
          </w:rPr>
          <w:t>Oleh:</w:t>
        </w:r>
      </w:ins>
    </w:p>
    <w:p w14:paraId="71DEBCE0" w14:textId="0900CC7F" w:rsidR="00F0156C" w:rsidRDefault="00F0156C">
      <w:pPr>
        <w:jc w:val="center"/>
        <w:rPr>
          <w:ins w:id="13" w:author="Bambang Satrio Wibowo" w:date="2019-10-08T10:34:00Z"/>
          <w:rFonts w:cs="Times New Roman"/>
          <w:sz w:val="24"/>
          <w:szCs w:val="24"/>
        </w:rPr>
        <w:pPrChange w:id="14" w:author="Bambang Satrio Wibowo" w:date="2019-10-08T10:32:00Z">
          <w:pPr>
            <w:pStyle w:val="Heading1"/>
            <w:spacing w:line="360" w:lineRule="auto"/>
          </w:pPr>
        </w:pPrChange>
      </w:pPr>
    </w:p>
    <w:p w14:paraId="3A300D21" w14:textId="36B1C4F7" w:rsidR="00F0156C" w:rsidRDefault="00F0156C">
      <w:pPr>
        <w:spacing w:line="240" w:lineRule="auto"/>
        <w:jc w:val="center"/>
        <w:rPr>
          <w:ins w:id="15" w:author="Bambang Satrio Wibowo" w:date="2019-10-08T10:38:00Z"/>
          <w:rFonts w:cs="Times New Roman"/>
          <w:sz w:val="24"/>
          <w:szCs w:val="24"/>
        </w:rPr>
        <w:pPrChange w:id="16" w:author="Bambang Satrio Wibowo" w:date="2019-10-08T10:54:00Z">
          <w:pPr>
            <w:pStyle w:val="Heading1"/>
            <w:spacing w:line="360" w:lineRule="auto"/>
          </w:pPr>
        </w:pPrChange>
      </w:pPr>
      <w:ins w:id="17" w:author="Bambang Satrio Wibowo" w:date="2019-10-08T10:34:00Z">
        <w:r>
          <w:rPr>
            <w:rFonts w:ascii="Times New Roman" w:hAnsi="Times New Roman" w:cs="Times New Roman"/>
            <w:b/>
            <w:sz w:val="28"/>
            <w:szCs w:val="28"/>
          </w:rPr>
          <w:t>BAMBANG SATRIO WIBOW</w:t>
        </w:r>
      </w:ins>
      <w:ins w:id="18" w:author="Bambang Satrio Wibowo" w:date="2019-10-08T10:37:00Z">
        <w:r>
          <w:rPr>
            <w:rFonts w:ascii="Times New Roman" w:hAnsi="Times New Roman" w:cs="Times New Roman"/>
            <w:b/>
            <w:sz w:val="28"/>
            <w:szCs w:val="28"/>
          </w:rPr>
          <w:t xml:space="preserve">O </w:t>
        </w:r>
        <w:r>
          <w:rPr>
            <w:rFonts w:ascii="Times New Roman" w:hAnsi="Times New Roman" w:cs="Times New Roman"/>
            <w:sz w:val="28"/>
            <w:szCs w:val="28"/>
          </w:rPr>
          <w:t>(</w:t>
        </w:r>
      </w:ins>
      <w:ins w:id="19" w:author="Bambang Satrio Wibowo" w:date="2019-10-08T10:38:00Z">
        <w:r>
          <w:rPr>
            <w:rFonts w:ascii="Times New Roman" w:hAnsi="Times New Roman" w:cs="Times New Roman"/>
            <w:sz w:val="24"/>
            <w:szCs w:val="24"/>
          </w:rPr>
          <w:t>NIM. 161110773)</w:t>
        </w:r>
      </w:ins>
    </w:p>
    <w:p w14:paraId="5CDDFDC9" w14:textId="09B86C6D" w:rsidR="00F0156C" w:rsidRDefault="00F0156C">
      <w:pPr>
        <w:spacing w:line="240" w:lineRule="auto"/>
        <w:jc w:val="center"/>
        <w:rPr>
          <w:ins w:id="20" w:author="Bambang Satrio Wibowo" w:date="2019-10-08T10:39:00Z"/>
          <w:rFonts w:cs="Times New Roman"/>
          <w:sz w:val="24"/>
          <w:szCs w:val="24"/>
        </w:rPr>
        <w:pPrChange w:id="21" w:author="Bambang Satrio Wibowo" w:date="2019-10-08T10:54:00Z">
          <w:pPr>
            <w:pStyle w:val="Heading1"/>
            <w:spacing w:line="360" w:lineRule="auto"/>
          </w:pPr>
        </w:pPrChange>
      </w:pPr>
      <w:ins w:id="22" w:author="Bambang Satrio Wibowo" w:date="2019-10-08T10:38:00Z">
        <w:r>
          <w:rPr>
            <w:rFonts w:ascii="Times New Roman" w:hAnsi="Times New Roman" w:cs="Times New Roman"/>
            <w:b/>
            <w:sz w:val="28"/>
            <w:szCs w:val="28"/>
          </w:rPr>
          <w:t xml:space="preserve">MUHAMMAD BANGUN SURYA SIRAIT </w:t>
        </w:r>
      </w:ins>
      <w:ins w:id="23" w:author="Bambang Satrio Wibowo" w:date="2019-10-08T10:39:00Z">
        <w:r w:rsidR="00DD7A9A">
          <w:rPr>
            <w:rFonts w:ascii="Times New Roman" w:hAnsi="Times New Roman" w:cs="Times New Roman"/>
            <w:sz w:val="24"/>
            <w:szCs w:val="24"/>
          </w:rPr>
          <w:t>(NIM. 161112979)</w:t>
        </w:r>
      </w:ins>
    </w:p>
    <w:p w14:paraId="5E979A87" w14:textId="74C0D109" w:rsidR="00DD7A9A" w:rsidRDefault="00DD7A9A">
      <w:pPr>
        <w:spacing w:line="240" w:lineRule="auto"/>
        <w:jc w:val="center"/>
        <w:rPr>
          <w:ins w:id="24" w:author="Bambang Satrio Wibowo" w:date="2019-10-08T10:43:00Z"/>
          <w:rFonts w:cs="Times New Roman"/>
          <w:sz w:val="24"/>
          <w:szCs w:val="24"/>
        </w:rPr>
        <w:pPrChange w:id="25" w:author="Bambang Satrio Wibowo" w:date="2019-10-08T10:54:00Z">
          <w:pPr>
            <w:pStyle w:val="Heading1"/>
            <w:spacing w:line="360" w:lineRule="auto"/>
          </w:pPr>
        </w:pPrChange>
      </w:pPr>
      <w:ins w:id="26" w:author="Bambang Satrio Wibowo" w:date="2019-10-08T10:39:00Z">
        <w:r>
          <w:rPr>
            <w:rFonts w:ascii="Times New Roman" w:hAnsi="Times New Roman" w:cs="Times New Roman"/>
            <w:b/>
            <w:sz w:val="28"/>
            <w:szCs w:val="28"/>
          </w:rPr>
          <w:t xml:space="preserve">HAMBALI LUBIS </w:t>
        </w:r>
      </w:ins>
      <w:ins w:id="27" w:author="Bambang Satrio Wibowo" w:date="2019-10-08T10:40:00Z">
        <w:r>
          <w:rPr>
            <w:rFonts w:ascii="Times New Roman" w:hAnsi="Times New Roman" w:cs="Times New Roman"/>
            <w:sz w:val="24"/>
            <w:szCs w:val="24"/>
          </w:rPr>
          <w:t>(NIM. 161112723)</w:t>
        </w:r>
      </w:ins>
    </w:p>
    <w:p w14:paraId="0EBC43C2" w14:textId="67803348" w:rsidR="00DD7A9A" w:rsidRDefault="00DD7A9A">
      <w:pPr>
        <w:jc w:val="center"/>
        <w:rPr>
          <w:ins w:id="28" w:author="Bambang Satrio Wibowo" w:date="2019-10-08T10:40:00Z"/>
          <w:rFonts w:cs="Times New Roman"/>
          <w:sz w:val="24"/>
          <w:szCs w:val="24"/>
        </w:rPr>
        <w:pPrChange w:id="29" w:author="Bambang Satrio Wibowo" w:date="2019-10-08T10:38:00Z">
          <w:pPr>
            <w:pStyle w:val="Heading1"/>
            <w:spacing w:line="360" w:lineRule="auto"/>
          </w:pPr>
        </w:pPrChange>
      </w:pPr>
    </w:p>
    <w:p w14:paraId="78ADE935" w14:textId="42D89302" w:rsidR="00DD7A9A" w:rsidRDefault="00DD7A9A">
      <w:pPr>
        <w:jc w:val="center"/>
        <w:rPr>
          <w:ins w:id="30" w:author="Bambang Satrio Wibowo" w:date="2019-10-08T10:40:00Z"/>
          <w:rFonts w:cs="Times New Roman"/>
          <w:sz w:val="24"/>
          <w:szCs w:val="24"/>
        </w:rPr>
        <w:pPrChange w:id="31" w:author="Bambang Satrio Wibowo" w:date="2019-10-08T10:38:00Z">
          <w:pPr>
            <w:pStyle w:val="Heading1"/>
            <w:spacing w:line="360" w:lineRule="auto"/>
          </w:pPr>
        </w:pPrChange>
      </w:pPr>
    </w:p>
    <w:p w14:paraId="098C9E34" w14:textId="567727D0" w:rsidR="00DD7A9A" w:rsidRDefault="009F20C9">
      <w:pPr>
        <w:jc w:val="center"/>
        <w:rPr>
          <w:ins w:id="32" w:author="Bambang Satrio Wibowo" w:date="2019-10-08T10:51:00Z"/>
          <w:rFonts w:cs="Times New Roman"/>
          <w:sz w:val="24"/>
          <w:szCs w:val="24"/>
        </w:rPr>
        <w:pPrChange w:id="33" w:author="Bambang Satrio Wibowo" w:date="2019-10-08T10:38:00Z">
          <w:pPr>
            <w:pStyle w:val="Heading1"/>
            <w:spacing w:line="360" w:lineRule="auto"/>
          </w:pPr>
        </w:pPrChange>
      </w:pPr>
      <w:ins w:id="34" w:author="Bambang Satrio Wibowo" w:date="2019-10-08T10:51:00Z">
        <w:r>
          <w:rPr>
            <w:rFonts w:ascii="Times New Roman" w:hAnsi="Times New Roman" w:cs="Times New Roman"/>
            <w:noProof/>
            <w:sz w:val="24"/>
            <w:szCs w:val="24"/>
          </w:rPr>
          <w:drawing>
            <wp:inline distT="0" distB="0" distL="0" distR="0" wp14:anchorId="5B494749" wp14:editId="11F80E30">
              <wp:extent cx="2196131"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onlinejpgtool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6131" cy="1080000"/>
                      </a:xfrm>
                      <a:prstGeom prst="rect">
                        <a:avLst/>
                      </a:prstGeom>
                    </pic:spPr>
                  </pic:pic>
                </a:graphicData>
              </a:graphic>
            </wp:inline>
          </w:drawing>
        </w:r>
      </w:ins>
    </w:p>
    <w:p w14:paraId="66FE2E6A" w14:textId="40477904" w:rsidR="009F20C9" w:rsidRDefault="009F20C9">
      <w:pPr>
        <w:jc w:val="center"/>
        <w:rPr>
          <w:ins w:id="35" w:author="Bambang Satrio Wibowo" w:date="2019-10-08T10:51:00Z"/>
          <w:rFonts w:cs="Times New Roman"/>
          <w:sz w:val="24"/>
          <w:szCs w:val="24"/>
        </w:rPr>
        <w:pPrChange w:id="36" w:author="Bambang Satrio Wibowo" w:date="2019-10-08T10:38:00Z">
          <w:pPr>
            <w:pStyle w:val="Heading1"/>
            <w:spacing w:line="360" w:lineRule="auto"/>
          </w:pPr>
        </w:pPrChange>
      </w:pPr>
    </w:p>
    <w:p w14:paraId="10FA667F" w14:textId="713ADA05" w:rsidR="009F20C9" w:rsidRDefault="009F20C9">
      <w:pPr>
        <w:jc w:val="center"/>
        <w:rPr>
          <w:ins w:id="37" w:author="Bambang Satrio Wibowo" w:date="2019-10-08T10:51:00Z"/>
          <w:rFonts w:cs="Times New Roman"/>
          <w:sz w:val="24"/>
          <w:szCs w:val="24"/>
        </w:rPr>
        <w:pPrChange w:id="38" w:author="Bambang Satrio Wibowo" w:date="2019-10-08T10:38:00Z">
          <w:pPr>
            <w:pStyle w:val="Heading1"/>
            <w:spacing w:line="360" w:lineRule="auto"/>
          </w:pPr>
        </w:pPrChange>
      </w:pPr>
    </w:p>
    <w:p w14:paraId="79CAE162" w14:textId="77355845" w:rsidR="009F20C9" w:rsidRDefault="009F20C9">
      <w:pPr>
        <w:jc w:val="center"/>
        <w:rPr>
          <w:ins w:id="39" w:author="Bambang Satrio Wibowo" w:date="2019-10-08T10:51:00Z"/>
          <w:rFonts w:cs="Times New Roman"/>
          <w:sz w:val="24"/>
          <w:szCs w:val="24"/>
        </w:rPr>
        <w:pPrChange w:id="40" w:author="Bambang Satrio Wibowo" w:date="2019-10-08T10:38:00Z">
          <w:pPr>
            <w:pStyle w:val="Heading1"/>
            <w:spacing w:line="360" w:lineRule="auto"/>
          </w:pPr>
        </w:pPrChange>
      </w:pPr>
    </w:p>
    <w:p w14:paraId="54885004" w14:textId="7B9B514B" w:rsidR="009F20C9" w:rsidRDefault="009F20C9">
      <w:pPr>
        <w:spacing w:line="240" w:lineRule="auto"/>
        <w:jc w:val="center"/>
        <w:rPr>
          <w:ins w:id="41" w:author="Bambang Satrio Wibowo" w:date="2019-10-08T10:52:00Z"/>
          <w:rFonts w:cs="Times New Roman"/>
          <w:szCs w:val="28"/>
        </w:rPr>
        <w:pPrChange w:id="42" w:author="Bambang Satrio Wibowo" w:date="2019-10-08T11:10:00Z">
          <w:pPr>
            <w:pStyle w:val="Heading1"/>
            <w:spacing w:line="360" w:lineRule="auto"/>
          </w:pPr>
        </w:pPrChange>
      </w:pPr>
      <w:ins w:id="43" w:author="Bambang Satrio Wibowo" w:date="2019-10-08T10:52:00Z">
        <w:r>
          <w:rPr>
            <w:rFonts w:ascii="Times New Roman" w:hAnsi="Times New Roman" w:cs="Times New Roman"/>
            <w:b/>
            <w:sz w:val="28"/>
            <w:szCs w:val="28"/>
          </w:rPr>
          <w:t>PROGRAM STUDI TEKNIK INFORMATIKA</w:t>
        </w:r>
      </w:ins>
    </w:p>
    <w:p w14:paraId="108A9CF7" w14:textId="77AEBE9D" w:rsidR="00E16E80" w:rsidRPr="00D76070" w:rsidRDefault="00E16E80">
      <w:pPr>
        <w:spacing w:line="240" w:lineRule="auto"/>
        <w:jc w:val="center"/>
        <w:rPr>
          <w:ins w:id="44" w:author="Bambang Satrio Wibowo" w:date="2019-10-08T10:53:00Z"/>
          <w:rFonts w:cs="Times New Roman"/>
          <w:bCs/>
          <w:sz w:val="24"/>
          <w:szCs w:val="24"/>
        </w:rPr>
        <w:pPrChange w:id="45" w:author="Bambang Satrio Wibowo" w:date="2019-10-08T11:10:00Z">
          <w:pPr>
            <w:pStyle w:val="Heading1"/>
            <w:spacing w:line="360" w:lineRule="auto"/>
          </w:pPr>
        </w:pPrChange>
      </w:pPr>
      <w:ins w:id="46" w:author="Bambang Satrio Wibowo" w:date="2019-10-08T10:53:00Z">
        <w:r w:rsidRPr="00D76070">
          <w:rPr>
            <w:rFonts w:ascii="Times New Roman" w:hAnsi="Times New Roman" w:cs="Times New Roman"/>
            <w:b/>
            <w:bCs/>
            <w:sz w:val="24"/>
            <w:szCs w:val="24"/>
          </w:rPr>
          <w:t>SEKOLAH TINGGI MANAJEMEN INFORMATIKA DAN KOMPUTER</w:t>
        </w:r>
      </w:ins>
    </w:p>
    <w:p w14:paraId="05D38BF8" w14:textId="35BA7BCA" w:rsidR="00E16E80" w:rsidRPr="00D76070" w:rsidRDefault="00E16E80">
      <w:pPr>
        <w:spacing w:line="240" w:lineRule="auto"/>
        <w:jc w:val="center"/>
        <w:rPr>
          <w:ins w:id="47" w:author="Bambang Satrio Wibowo" w:date="2019-10-08T10:53:00Z"/>
          <w:rFonts w:cs="Times New Roman"/>
          <w:bCs/>
          <w:sz w:val="24"/>
          <w:szCs w:val="24"/>
        </w:rPr>
        <w:pPrChange w:id="48" w:author="Bambang Satrio Wibowo" w:date="2019-10-08T11:10:00Z">
          <w:pPr>
            <w:pStyle w:val="Heading1"/>
            <w:spacing w:line="360" w:lineRule="auto"/>
          </w:pPr>
        </w:pPrChange>
      </w:pPr>
      <w:ins w:id="49" w:author="Bambang Satrio Wibowo" w:date="2019-10-08T10:53:00Z">
        <w:r w:rsidRPr="00D76070">
          <w:rPr>
            <w:rFonts w:ascii="Times New Roman" w:hAnsi="Times New Roman" w:cs="Times New Roman"/>
            <w:b/>
            <w:bCs/>
            <w:sz w:val="24"/>
            <w:szCs w:val="24"/>
          </w:rPr>
          <w:t>MIKROSKIL</w:t>
        </w:r>
      </w:ins>
    </w:p>
    <w:p w14:paraId="4E2BB2F3" w14:textId="4605B8CC" w:rsidR="00E16E80" w:rsidRPr="00D76070" w:rsidRDefault="00E16E80">
      <w:pPr>
        <w:spacing w:line="240" w:lineRule="auto"/>
        <w:jc w:val="center"/>
        <w:rPr>
          <w:ins w:id="50" w:author="Bambang Satrio Wibowo" w:date="2019-10-08T10:53:00Z"/>
          <w:rFonts w:cs="Times New Roman"/>
          <w:bCs/>
          <w:sz w:val="24"/>
          <w:szCs w:val="24"/>
        </w:rPr>
        <w:pPrChange w:id="51" w:author="Bambang Satrio Wibowo" w:date="2019-10-08T11:10:00Z">
          <w:pPr>
            <w:pStyle w:val="Heading1"/>
            <w:spacing w:line="360" w:lineRule="auto"/>
          </w:pPr>
        </w:pPrChange>
      </w:pPr>
      <w:ins w:id="52" w:author="Bambang Satrio Wibowo" w:date="2019-10-08T10:53:00Z">
        <w:r w:rsidRPr="00D76070">
          <w:rPr>
            <w:rFonts w:ascii="Times New Roman" w:hAnsi="Times New Roman" w:cs="Times New Roman"/>
            <w:b/>
            <w:bCs/>
            <w:sz w:val="24"/>
            <w:szCs w:val="24"/>
          </w:rPr>
          <w:t>MEDAN</w:t>
        </w:r>
      </w:ins>
    </w:p>
    <w:p w14:paraId="5202A671" w14:textId="797AE31A" w:rsidR="00000000" w:rsidRDefault="00E16E80">
      <w:pPr>
        <w:spacing w:line="240" w:lineRule="auto"/>
        <w:jc w:val="center"/>
        <w:rPr>
          <w:ins w:id="53" w:author="Bambang Satrio Wibowo" w:date="2019-10-08T10:28:00Z"/>
          <w:rFonts w:cs="Times New Roman"/>
          <w:sz w:val="24"/>
          <w:szCs w:val="24"/>
          <w:rPrChange w:id="54" w:author="Bambang Satrio Wibowo" w:date="2019-10-08T10:53:00Z">
            <w:rPr>
              <w:ins w:id="55" w:author="Bambang Satrio Wibowo" w:date="2019-10-08T10:28:00Z"/>
            </w:rPr>
          </w:rPrChange>
        </w:rPr>
        <w:sectPr w:rsidR="00000000">
          <w:pgSz w:w="12240" w:h="15840"/>
          <w:pgMar w:top="1440" w:right="1440" w:bottom="1440" w:left="1440" w:header="708" w:footer="708" w:gutter="0"/>
          <w:cols w:space="708"/>
          <w:docGrid w:linePitch="360"/>
        </w:sectPr>
        <w:pPrChange w:id="56" w:author="Bambang Satrio Wibowo" w:date="2019-10-08T11:10:00Z">
          <w:pPr>
            <w:pStyle w:val="Heading1"/>
            <w:spacing w:line="360" w:lineRule="auto"/>
          </w:pPr>
        </w:pPrChange>
      </w:pPr>
      <w:ins w:id="57" w:author="Bambang Satrio Wibowo" w:date="2019-10-08T10:53:00Z">
        <w:r w:rsidRPr="00D76070">
          <w:rPr>
            <w:rFonts w:ascii="Times New Roman" w:hAnsi="Times New Roman" w:cs="Times New Roman"/>
            <w:b/>
            <w:bCs/>
            <w:sz w:val="24"/>
            <w:szCs w:val="24"/>
          </w:rPr>
          <w:t>2019</w:t>
        </w:r>
      </w:ins>
    </w:p>
    <w:p w14:paraId="631AA00D" w14:textId="2AD02577" w:rsidR="00811ABE" w:rsidRDefault="00E93703" w:rsidP="00E93703">
      <w:pPr>
        <w:pStyle w:val="Heading1"/>
        <w:spacing w:line="360" w:lineRule="auto"/>
      </w:pPr>
      <w:r>
        <w:lastRenderedPageBreak/>
        <w:t>BAB I</w:t>
      </w:r>
    </w:p>
    <w:p w14:paraId="0F7AEE37" w14:textId="77777777" w:rsidR="00E93703" w:rsidDel="00DC2281" w:rsidRDefault="00E93703" w:rsidP="00420D69">
      <w:pPr>
        <w:pStyle w:val="Heading1"/>
        <w:spacing w:line="360" w:lineRule="auto"/>
        <w:rPr>
          <w:ins w:id="58" w:author="Ng Poi Wong" w:date="2019-09-26T14:21:00Z"/>
          <w:del w:id="59" w:author="Bambang Satrio Wibowo" w:date="2019-10-08T10:27:00Z"/>
        </w:rPr>
      </w:pPr>
      <w:r w:rsidRPr="00E93703">
        <w:t>PENDAHULUAN</w:t>
      </w:r>
    </w:p>
    <w:p w14:paraId="7A115F23" w14:textId="77777777" w:rsidR="00BF3E0B" w:rsidDel="00DC2281" w:rsidRDefault="00BF3E0B">
      <w:pPr>
        <w:rPr>
          <w:ins w:id="60" w:author="Ng Poi Wong" w:date="2019-09-26T14:21:00Z"/>
          <w:del w:id="61" w:author="Bambang Satrio Wibowo" w:date="2019-10-08T10:26:00Z"/>
        </w:rPr>
        <w:pPrChange w:id="62" w:author="Ng Poi Wong" w:date="2019-09-26T14:21:00Z">
          <w:pPr>
            <w:pStyle w:val="Heading1"/>
            <w:spacing w:line="360" w:lineRule="auto"/>
          </w:pPr>
        </w:pPrChange>
      </w:pPr>
    </w:p>
    <w:p w14:paraId="077BB389" w14:textId="77777777" w:rsidR="00BF3E0B" w:rsidDel="00DC2281" w:rsidRDefault="00BF3E0B">
      <w:pPr>
        <w:rPr>
          <w:ins w:id="63" w:author="Ng Poi Wong" w:date="2019-09-26T14:24:00Z"/>
          <w:del w:id="64" w:author="Bambang Satrio Wibowo" w:date="2019-10-08T10:26:00Z"/>
          <w:lang w:val="id-ID"/>
        </w:rPr>
        <w:pPrChange w:id="65" w:author="Ng Poi Wong" w:date="2019-09-26T14:21:00Z">
          <w:pPr>
            <w:pStyle w:val="Heading1"/>
            <w:spacing w:line="360" w:lineRule="auto"/>
          </w:pPr>
        </w:pPrChange>
      </w:pPr>
      <w:ins w:id="66" w:author="Ng Poi Wong" w:date="2019-09-26T14:22:00Z">
        <w:del w:id="67" w:author="Bambang Satrio Wibowo" w:date="2019-10-08T10:26:00Z">
          <w:r w:rsidRPr="00BF3E0B" w:rsidDel="00DC2281">
            <w:rPr>
              <w:b/>
              <w:sz w:val="28"/>
              <w:lang w:val="id-ID"/>
              <w:rPrChange w:id="68" w:author="Ng Poi Wong" w:date="2019-09-26T14:22:00Z">
                <w:rPr>
                  <w:b w:val="0"/>
                  <w:lang w:val="id-ID"/>
                </w:rPr>
              </w:rPrChange>
            </w:rPr>
            <w:delText>MANA SAMPUL JUDULNYA? BACA ATURAN DARI SAYA.</w:delText>
          </w:r>
        </w:del>
      </w:ins>
    </w:p>
    <w:p w14:paraId="2FA33EF3" w14:textId="77777777" w:rsidR="00BF3E0B" w:rsidRPr="00BF3E0B" w:rsidDel="00DC2281" w:rsidRDefault="00BF3E0B" w:rsidP="00DC2281">
      <w:pPr>
        <w:pStyle w:val="Heading1"/>
        <w:spacing w:line="360" w:lineRule="auto"/>
        <w:rPr>
          <w:ins w:id="69" w:author="Ng Poi Wong" w:date="2019-09-26T14:21:00Z"/>
          <w:del w:id="70" w:author="Bambang Satrio Wibowo" w:date="2019-10-08T10:27:00Z"/>
          <w:rFonts w:asciiTheme="minorHAnsi" w:eastAsiaTheme="minorHAnsi" w:hAnsiTheme="minorHAnsi" w:cstheme="minorBidi"/>
          <w:color w:val="auto"/>
          <w:szCs w:val="22"/>
          <w:lang w:val="id-ID"/>
          <w:rPrChange w:id="71" w:author="Ng Poi Wong" w:date="2019-09-26T14:22:00Z">
            <w:rPr>
              <w:ins w:id="72" w:author="Ng Poi Wong" w:date="2019-09-26T14:21:00Z"/>
              <w:del w:id="73" w:author="Bambang Satrio Wibowo" w:date="2019-10-08T10:27:00Z"/>
            </w:rPr>
          </w:rPrChange>
        </w:rPr>
      </w:pPr>
      <w:ins w:id="74" w:author="Ng Poi Wong" w:date="2019-09-26T14:25:00Z">
        <w:del w:id="75" w:author="Bambang Satrio Wibowo" w:date="2019-10-08T10:26:00Z">
          <w:r w:rsidDel="00DC2281">
            <w:rPr>
              <w:lang w:val="id-ID"/>
            </w:rPr>
            <w:delText>EMAILKAN</w:delText>
          </w:r>
        </w:del>
      </w:ins>
      <w:ins w:id="76" w:author="Ng Poi Wong" w:date="2019-09-26T14:24:00Z">
        <w:del w:id="77" w:author="Bambang Satrio Wibowo" w:date="2019-10-08T10:26:00Z">
          <w:r w:rsidDel="00DC2281">
            <w:rPr>
              <w:lang w:val="id-ID"/>
            </w:rPr>
            <w:delText xml:space="preserve"> TER</w:delText>
          </w:r>
        </w:del>
      </w:ins>
      <w:ins w:id="78" w:author="Ng Poi Wong" w:date="2019-09-26T14:25:00Z">
        <w:del w:id="79" w:author="Bambang Satrio Wibowo" w:date="2019-10-08T10:26:00Z">
          <w:r w:rsidDel="00DC2281">
            <w:rPr>
              <w:lang w:val="id-ID"/>
            </w:rPr>
            <w:delText>PISAH JURNAL DASAR TA INI KE SAYA.</w:delText>
          </w:r>
        </w:del>
      </w:ins>
    </w:p>
    <w:p w14:paraId="24B2C240" w14:textId="77777777" w:rsidR="00BF3E0B" w:rsidRPr="00BF3E0B" w:rsidRDefault="00BF3E0B" w:rsidP="00DC2281">
      <w:pPr>
        <w:pStyle w:val="Heading1"/>
        <w:spacing w:line="360" w:lineRule="auto"/>
      </w:pPr>
    </w:p>
    <w:p w14:paraId="78D2E025" w14:textId="77777777" w:rsidR="00E93703" w:rsidRDefault="00E93703" w:rsidP="00420D69">
      <w:pPr>
        <w:pStyle w:val="Heading2"/>
        <w:numPr>
          <w:ilvl w:val="0"/>
          <w:numId w:val="1"/>
        </w:numPr>
        <w:spacing w:line="360" w:lineRule="auto"/>
        <w:ind w:left="567" w:hanging="567"/>
      </w:pPr>
      <w:r>
        <w:t>Latar Belakang</w:t>
      </w:r>
    </w:p>
    <w:p w14:paraId="5FFFB8E5" w14:textId="0A9118B2" w:rsidR="003E5066" w:rsidRPr="00994D97" w:rsidRDefault="00F579B4" w:rsidP="00F579B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Kentang (</w:t>
      </w:r>
      <w:r>
        <w:rPr>
          <w:rFonts w:ascii="Times New Roman" w:hAnsi="Times New Roman" w:cs="Times New Roman"/>
          <w:i/>
          <w:sz w:val="24"/>
          <w:szCs w:val="24"/>
        </w:rPr>
        <w:t>Solanum Tuberosum</w:t>
      </w:r>
      <w:r>
        <w:rPr>
          <w:rFonts w:ascii="Times New Roman" w:hAnsi="Times New Roman" w:cs="Times New Roman"/>
          <w:sz w:val="24"/>
          <w:szCs w:val="24"/>
        </w:rPr>
        <w:t>) adalah tanaman yang paling penting ketiga di dunia, setelah beras dan gandum. Produksi global melebihi 300 juta ton dan merupakan penyedia nutrisi dan kalori penting bagi manusia (Pareek, 2016).</w:t>
      </w:r>
      <w:r w:rsidR="00A82D3C">
        <w:rPr>
          <w:rFonts w:ascii="Times New Roman" w:hAnsi="Times New Roman" w:cs="Times New Roman"/>
          <w:sz w:val="24"/>
          <w:szCs w:val="24"/>
        </w:rPr>
        <w:t xml:space="preserve"> </w:t>
      </w:r>
      <w:r w:rsidR="00A82D3C" w:rsidRPr="00A82D3C">
        <w:rPr>
          <w:rFonts w:ascii="Times New Roman" w:hAnsi="Times New Roman" w:cs="Times New Roman"/>
          <w:sz w:val="24"/>
          <w:szCs w:val="24"/>
        </w:rPr>
        <w:t>Produksi kentang terancam oleh beberapa penyakit sehingga menghasilkan kerugian yang cukup besar, dan menyebabkan penurunan kualitas dan peningkatan harga kentang</w:t>
      </w:r>
      <w:r w:rsidR="00A82D3C">
        <w:rPr>
          <w:rFonts w:ascii="Times New Roman" w:hAnsi="Times New Roman" w:cs="Times New Roman"/>
          <w:sz w:val="24"/>
          <w:szCs w:val="24"/>
        </w:rPr>
        <w:t xml:space="preserve"> (Taylor </w:t>
      </w:r>
      <w:r w:rsidR="00A82D3C">
        <w:rPr>
          <w:rFonts w:ascii="Times New Roman" w:hAnsi="Times New Roman" w:cs="Times New Roman"/>
          <w:i/>
          <w:sz w:val="24"/>
          <w:szCs w:val="24"/>
        </w:rPr>
        <w:t>et al</w:t>
      </w:r>
      <w:r w:rsidR="00A82D3C">
        <w:rPr>
          <w:rFonts w:ascii="Times New Roman" w:hAnsi="Times New Roman" w:cs="Times New Roman"/>
          <w:sz w:val="24"/>
          <w:szCs w:val="24"/>
        </w:rPr>
        <w:t>., 2008).</w:t>
      </w:r>
      <w:r w:rsidR="001B3D4B">
        <w:rPr>
          <w:rFonts w:ascii="Times New Roman" w:hAnsi="Times New Roman" w:cs="Times New Roman"/>
          <w:sz w:val="24"/>
          <w:szCs w:val="24"/>
        </w:rPr>
        <w:t xml:space="preserve"> </w:t>
      </w:r>
      <w:del w:id="80" w:author="Bambang Satrio Wibowo" w:date="2019-11-05T13:19:00Z">
        <w:r w:rsidR="00C549DC" w:rsidDel="00F20A65">
          <w:rPr>
            <w:rFonts w:ascii="Times New Roman" w:hAnsi="Times New Roman" w:cs="Times New Roman"/>
            <w:sz w:val="24"/>
            <w:szCs w:val="24"/>
          </w:rPr>
          <w:delText>Umbi kentang</w:delText>
        </w:r>
        <w:r w:rsidR="00CE2AA2" w:rsidDel="00F20A65">
          <w:rPr>
            <w:rFonts w:ascii="Times New Roman" w:hAnsi="Times New Roman" w:cs="Times New Roman"/>
            <w:sz w:val="24"/>
            <w:szCs w:val="24"/>
          </w:rPr>
          <w:delText xml:space="preserve"> dapat teri</w:delText>
        </w:r>
        <w:r w:rsidR="00C549DC" w:rsidDel="00F20A65">
          <w:rPr>
            <w:rFonts w:ascii="Times New Roman" w:hAnsi="Times New Roman" w:cs="Times New Roman"/>
            <w:sz w:val="24"/>
            <w:szCs w:val="24"/>
          </w:rPr>
          <w:delText>n</w:delText>
        </w:r>
        <w:r w:rsidR="00CE2AA2" w:rsidDel="00F20A65">
          <w:rPr>
            <w:rFonts w:ascii="Times New Roman" w:hAnsi="Times New Roman" w:cs="Times New Roman"/>
            <w:sz w:val="24"/>
            <w:szCs w:val="24"/>
          </w:rPr>
          <w:delText>feksi berbagai jenis penyakit dan patogen</w:delText>
        </w:r>
        <w:r w:rsidR="00C549DC" w:rsidDel="00F20A65">
          <w:rPr>
            <w:rFonts w:ascii="Times New Roman" w:hAnsi="Times New Roman" w:cs="Times New Roman"/>
            <w:sz w:val="24"/>
            <w:szCs w:val="24"/>
          </w:rPr>
          <w:delText xml:space="preserve"> </w:delText>
        </w:r>
        <w:r w:rsidR="00CE2AA2" w:rsidDel="00F20A65">
          <w:rPr>
            <w:rFonts w:ascii="Times New Roman" w:hAnsi="Times New Roman" w:cs="Times New Roman"/>
            <w:sz w:val="24"/>
            <w:szCs w:val="24"/>
          </w:rPr>
          <w:delText xml:space="preserve">dari tanah yang mempengaruhi kualitas umbi (Tsror et al., 1999). </w:delText>
        </w:r>
      </w:del>
      <w:r w:rsidR="00CE2AA2">
        <w:rPr>
          <w:rFonts w:ascii="Times New Roman" w:hAnsi="Times New Roman" w:cs="Times New Roman"/>
          <w:sz w:val="24"/>
          <w:szCs w:val="24"/>
        </w:rPr>
        <w:t>Salah satu penyakit utama yang menyerang kentang adalah penyakit busuk daun atau biasa disebut hawar daun (</w:t>
      </w:r>
      <w:r w:rsidR="00CE2AA2" w:rsidRPr="00CE2AA2">
        <w:rPr>
          <w:rFonts w:ascii="Times New Roman" w:hAnsi="Times New Roman" w:cs="Times New Roman"/>
          <w:i/>
          <w:iCs/>
          <w:sz w:val="24"/>
          <w:szCs w:val="24"/>
        </w:rPr>
        <w:t>late blight</w:t>
      </w:r>
      <w:r w:rsidR="00CE2AA2">
        <w:rPr>
          <w:rFonts w:ascii="Times New Roman" w:hAnsi="Times New Roman" w:cs="Times New Roman"/>
          <w:sz w:val="24"/>
          <w:szCs w:val="24"/>
        </w:rPr>
        <w:t>) dan penyakit lain pada tanaman kentang yang sering dijumpai adalah bercak kering (</w:t>
      </w:r>
      <w:r w:rsidR="00CE2AA2" w:rsidRPr="00CE2AA2">
        <w:rPr>
          <w:rFonts w:ascii="Times New Roman" w:hAnsi="Times New Roman" w:cs="Times New Roman"/>
          <w:i/>
          <w:iCs/>
          <w:sz w:val="24"/>
          <w:szCs w:val="24"/>
        </w:rPr>
        <w:t>early blight</w:t>
      </w:r>
      <w:r w:rsidR="00CE2AA2">
        <w:rPr>
          <w:rFonts w:ascii="Times New Roman" w:hAnsi="Times New Roman" w:cs="Times New Roman"/>
          <w:sz w:val="24"/>
          <w:szCs w:val="24"/>
        </w:rPr>
        <w:t>)</w:t>
      </w:r>
      <w:del w:id="81" w:author="Bambang Satrio Wibowo" w:date="2019-11-05T16:24:00Z">
        <w:r w:rsidR="00CE2AA2" w:rsidDel="00D6796B">
          <w:rPr>
            <w:rFonts w:ascii="Times New Roman" w:hAnsi="Times New Roman" w:cs="Times New Roman"/>
            <w:sz w:val="24"/>
            <w:szCs w:val="24"/>
          </w:rPr>
          <w:delText xml:space="preserve"> (Hendry, 2017)</w:delText>
        </w:r>
      </w:del>
      <w:r w:rsidR="00CE2AA2">
        <w:rPr>
          <w:rFonts w:ascii="Times New Roman" w:hAnsi="Times New Roman" w:cs="Times New Roman"/>
          <w:sz w:val="24"/>
          <w:szCs w:val="24"/>
        </w:rPr>
        <w:t>. Serangan pen</w:t>
      </w:r>
      <w:ins w:id="82" w:author="Bambang Satrio Wibowo" w:date="2019-11-05T13:18:00Z">
        <w:r w:rsidR="00F20A65">
          <w:rPr>
            <w:rFonts w:ascii="Times New Roman" w:hAnsi="Times New Roman" w:cs="Times New Roman"/>
            <w:sz w:val="24"/>
            <w:szCs w:val="24"/>
          </w:rPr>
          <w:t>y</w:t>
        </w:r>
      </w:ins>
      <w:r w:rsidR="00CE2AA2">
        <w:rPr>
          <w:rFonts w:ascii="Times New Roman" w:hAnsi="Times New Roman" w:cs="Times New Roman"/>
          <w:sz w:val="24"/>
          <w:szCs w:val="24"/>
        </w:rPr>
        <w:t>akit busuk daun (</w:t>
      </w:r>
      <w:r w:rsidR="00CE2AA2" w:rsidRPr="00CE2AA2">
        <w:rPr>
          <w:rFonts w:ascii="Times New Roman" w:hAnsi="Times New Roman" w:cs="Times New Roman"/>
          <w:i/>
          <w:iCs/>
          <w:sz w:val="24"/>
          <w:szCs w:val="24"/>
        </w:rPr>
        <w:t>late blight</w:t>
      </w:r>
      <w:r w:rsidR="00CE2AA2">
        <w:rPr>
          <w:rFonts w:ascii="Times New Roman" w:hAnsi="Times New Roman" w:cs="Times New Roman"/>
          <w:sz w:val="24"/>
          <w:szCs w:val="24"/>
        </w:rPr>
        <w:t>) dapat berpotensi menyebar ke bagian lain</w:t>
      </w:r>
      <w:ins w:id="83" w:author="Bambang Satrio Wibowo" w:date="2019-11-05T13:19:00Z">
        <w:r w:rsidR="00F20A65">
          <w:rPr>
            <w:rFonts w:ascii="Times New Roman" w:hAnsi="Times New Roman" w:cs="Times New Roman"/>
            <w:sz w:val="24"/>
            <w:szCs w:val="24"/>
          </w:rPr>
          <w:t xml:space="preserve"> </w:t>
        </w:r>
      </w:ins>
      <w:r w:rsidR="00CE2AA2">
        <w:rPr>
          <w:rFonts w:ascii="Times New Roman" w:hAnsi="Times New Roman" w:cs="Times New Roman"/>
          <w:sz w:val="24"/>
          <w:szCs w:val="24"/>
        </w:rPr>
        <w:t>dari tanaman kentang seperti tangkai, batang dan umbi kentang</w:t>
      </w:r>
      <w:del w:id="84" w:author="Bambang Satrio Wibowo" w:date="2019-11-05T13:20:00Z">
        <w:r w:rsidR="00CE2AA2" w:rsidDel="00F20A65">
          <w:rPr>
            <w:rFonts w:ascii="Times New Roman" w:hAnsi="Times New Roman" w:cs="Times New Roman"/>
            <w:sz w:val="24"/>
            <w:szCs w:val="24"/>
          </w:rPr>
          <w:delText>. Sehingga harus memangkas secara dini daun yang sudah terifeksi busuk daun (</w:delText>
        </w:r>
        <w:r w:rsidR="00CE2AA2" w:rsidRPr="00CE2AA2" w:rsidDel="00F20A65">
          <w:rPr>
            <w:rFonts w:ascii="Times New Roman" w:hAnsi="Times New Roman" w:cs="Times New Roman"/>
            <w:i/>
            <w:iCs/>
            <w:sz w:val="24"/>
            <w:szCs w:val="24"/>
          </w:rPr>
          <w:delText>late blight</w:delText>
        </w:r>
        <w:r w:rsidR="00CE2AA2" w:rsidDel="00F20A65">
          <w:rPr>
            <w:rFonts w:ascii="Times New Roman" w:hAnsi="Times New Roman" w:cs="Times New Roman"/>
            <w:sz w:val="24"/>
            <w:szCs w:val="24"/>
          </w:rPr>
          <w:delText>)</w:delText>
        </w:r>
      </w:del>
      <w:r w:rsidR="00137D9E">
        <w:rPr>
          <w:rFonts w:ascii="Times New Roman" w:hAnsi="Times New Roman" w:cs="Times New Roman"/>
          <w:sz w:val="24"/>
          <w:szCs w:val="24"/>
        </w:rPr>
        <w:t>. Penyakit bercak kering (</w:t>
      </w:r>
      <w:r w:rsidR="00137D9E" w:rsidRPr="00CE2AA2">
        <w:rPr>
          <w:rFonts w:ascii="Times New Roman" w:hAnsi="Times New Roman" w:cs="Times New Roman"/>
          <w:i/>
          <w:iCs/>
          <w:sz w:val="24"/>
          <w:szCs w:val="24"/>
        </w:rPr>
        <w:t>early blight</w:t>
      </w:r>
      <w:r w:rsidR="00137D9E">
        <w:rPr>
          <w:rFonts w:ascii="Times New Roman" w:hAnsi="Times New Roman" w:cs="Times New Roman"/>
          <w:sz w:val="24"/>
          <w:szCs w:val="24"/>
        </w:rPr>
        <w:t>) diawali dari daun bagian bawah, berwarna cokelat berupa tanda khas lingkaran berpusat (seperti cincin) pada bercak tersebut. Penyakit bercak kering</w:t>
      </w:r>
      <w:del w:id="85" w:author="Bambang Satrio Wibowo" w:date="2019-11-05T13:21:00Z">
        <w:r w:rsidR="00137D9E" w:rsidDel="00F20A65">
          <w:rPr>
            <w:rFonts w:ascii="Times New Roman" w:hAnsi="Times New Roman" w:cs="Times New Roman"/>
            <w:sz w:val="24"/>
            <w:szCs w:val="24"/>
          </w:rPr>
          <w:delText xml:space="preserve"> (</w:delText>
        </w:r>
        <w:r w:rsidR="00137D9E" w:rsidDel="00F20A65">
          <w:rPr>
            <w:rFonts w:ascii="Times New Roman" w:hAnsi="Times New Roman" w:cs="Times New Roman"/>
            <w:i/>
            <w:iCs/>
            <w:sz w:val="24"/>
            <w:szCs w:val="24"/>
          </w:rPr>
          <w:delText>a</w:delText>
        </w:r>
        <w:r w:rsidR="00137D9E" w:rsidRPr="00137D9E" w:rsidDel="00F20A65">
          <w:rPr>
            <w:rFonts w:ascii="Times New Roman" w:hAnsi="Times New Roman" w:cs="Times New Roman"/>
            <w:i/>
            <w:iCs/>
            <w:sz w:val="24"/>
            <w:szCs w:val="24"/>
          </w:rPr>
          <w:delText>lternaria solani</w:delText>
        </w:r>
        <w:r w:rsidR="00137D9E" w:rsidDel="00F20A65">
          <w:rPr>
            <w:rFonts w:ascii="Times New Roman" w:hAnsi="Times New Roman" w:cs="Times New Roman"/>
            <w:sz w:val="24"/>
            <w:szCs w:val="24"/>
          </w:rPr>
          <w:delText>)</w:delText>
        </w:r>
      </w:del>
      <w:r w:rsidR="00137D9E">
        <w:rPr>
          <w:rFonts w:ascii="Times New Roman" w:hAnsi="Times New Roman" w:cs="Times New Roman"/>
          <w:sz w:val="24"/>
          <w:szCs w:val="24"/>
        </w:rPr>
        <w:t xml:space="preserve"> adalah penyakit pada kentang yang disebabkan oleh jamur </w:t>
      </w:r>
      <w:r w:rsidR="00137D9E" w:rsidRPr="00137D9E">
        <w:rPr>
          <w:rFonts w:ascii="Times New Roman" w:hAnsi="Times New Roman" w:cs="Times New Roman"/>
          <w:i/>
          <w:iCs/>
          <w:sz w:val="24"/>
          <w:szCs w:val="24"/>
        </w:rPr>
        <w:t>Alternia solani</w:t>
      </w:r>
      <w:r w:rsidR="00381A14">
        <w:rPr>
          <w:rFonts w:ascii="Times New Roman" w:hAnsi="Times New Roman" w:cs="Times New Roman"/>
          <w:i/>
          <w:iCs/>
          <w:sz w:val="24"/>
          <w:szCs w:val="24"/>
        </w:rPr>
        <w:t xml:space="preserve"> </w:t>
      </w:r>
      <w:sdt>
        <w:sdtPr>
          <w:rPr>
            <w:rFonts w:ascii="Times New Roman" w:hAnsi="Times New Roman" w:cs="Times New Roman"/>
            <w:i/>
            <w:iCs/>
            <w:sz w:val="24"/>
            <w:szCs w:val="24"/>
          </w:rPr>
          <w:id w:val="-861821422"/>
          <w:citation/>
        </w:sdtPr>
        <w:sdtEndPr/>
        <w:sdtContent>
          <w:r w:rsidR="00381A14">
            <w:rPr>
              <w:rFonts w:ascii="Times New Roman" w:hAnsi="Times New Roman" w:cs="Times New Roman"/>
              <w:i/>
              <w:iCs/>
              <w:sz w:val="24"/>
              <w:szCs w:val="24"/>
            </w:rPr>
            <w:fldChar w:fldCharType="begin"/>
          </w:r>
          <w:r w:rsidR="00381A14">
            <w:rPr>
              <w:rFonts w:ascii="Times New Roman" w:hAnsi="Times New Roman" w:cs="Times New Roman"/>
              <w:i/>
              <w:iCs/>
              <w:sz w:val="24"/>
              <w:szCs w:val="24"/>
            </w:rPr>
            <w:instrText xml:space="preserve">CITATION Hen17 \l 1033 </w:instrText>
          </w:r>
          <w:r w:rsidR="00381A14">
            <w:rPr>
              <w:rFonts w:ascii="Times New Roman" w:hAnsi="Times New Roman" w:cs="Times New Roman"/>
              <w:i/>
              <w:iCs/>
              <w:sz w:val="24"/>
              <w:szCs w:val="24"/>
            </w:rPr>
            <w:fldChar w:fldCharType="separate"/>
          </w:r>
          <w:r w:rsidR="00381A14" w:rsidRPr="00381A14">
            <w:rPr>
              <w:rFonts w:ascii="Times New Roman" w:hAnsi="Times New Roman" w:cs="Times New Roman"/>
              <w:noProof/>
              <w:sz w:val="24"/>
              <w:szCs w:val="24"/>
            </w:rPr>
            <w:t>(Hendry, 2017)</w:t>
          </w:r>
          <w:r w:rsidR="00381A14">
            <w:rPr>
              <w:rFonts w:ascii="Times New Roman" w:hAnsi="Times New Roman" w:cs="Times New Roman"/>
              <w:i/>
              <w:iCs/>
              <w:sz w:val="24"/>
              <w:szCs w:val="24"/>
            </w:rPr>
            <w:fldChar w:fldCharType="end"/>
          </w:r>
        </w:sdtContent>
      </w:sdt>
      <w:r w:rsidR="00381A14">
        <w:rPr>
          <w:rFonts w:ascii="Times New Roman" w:hAnsi="Times New Roman" w:cs="Times New Roman"/>
          <w:i/>
          <w:iCs/>
          <w:sz w:val="24"/>
          <w:szCs w:val="24"/>
        </w:rPr>
        <w:t xml:space="preserve">. </w:t>
      </w:r>
      <w:r w:rsidR="00994D97">
        <w:rPr>
          <w:rFonts w:ascii="Times New Roman" w:hAnsi="Times New Roman" w:cs="Times New Roman"/>
          <w:sz w:val="24"/>
          <w:szCs w:val="24"/>
        </w:rPr>
        <w:t xml:space="preserve">Masalah yang ditemukan dalam </w:t>
      </w:r>
      <w:del w:id="86" w:author="Bambang Satrio Wibowo" w:date="2019-11-05T13:26:00Z">
        <w:r w:rsidR="00994D97" w:rsidDel="001C5A83">
          <w:rPr>
            <w:rFonts w:ascii="Times New Roman" w:hAnsi="Times New Roman" w:cs="Times New Roman"/>
            <w:sz w:val="24"/>
            <w:szCs w:val="24"/>
          </w:rPr>
          <w:delText>peng</w:delText>
        </w:r>
      </w:del>
      <w:r w:rsidR="00994D97">
        <w:rPr>
          <w:rFonts w:ascii="Times New Roman" w:hAnsi="Times New Roman" w:cs="Times New Roman"/>
          <w:sz w:val="24"/>
          <w:szCs w:val="24"/>
        </w:rPr>
        <w:t>identifikas</w:t>
      </w:r>
      <w:ins w:id="87" w:author="Bambang Satrio Wibowo" w:date="2019-11-05T13:26:00Z">
        <w:r w:rsidR="001C5A83">
          <w:rPr>
            <w:rFonts w:ascii="Times New Roman" w:hAnsi="Times New Roman" w:cs="Times New Roman"/>
            <w:sz w:val="24"/>
            <w:szCs w:val="24"/>
          </w:rPr>
          <w:t>i</w:t>
        </w:r>
      </w:ins>
      <w:del w:id="88" w:author="Bambang Satrio Wibowo" w:date="2019-11-05T13:26:00Z">
        <w:r w:rsidR="00994D97" w:rsidDel="001C5A83">
          <w:rPr>
            <w:rFonts w:ascii="Times New Roman" w:hAnsi="Times New Roman" w:cs="Times New Roman"/>
            <w:sz w:val="24"/>
            <w:szCs w:val="24"/>
          </w:rPr>
          <w:delText>ian</w:delText>
        </w:r>
      </w:del>
      <w:r w:rsidR="00994D97">
        <w:rPr>
          <w:rFonts w:ascii="Times New Roman" w:hAnsi="Times New Roman" w:cs="Times New Roman"/>
          <w:sz w:val="24"/>
          <w:szCs w:val="24"/>
        </w:rPr>
        <w:t xml:space="preserve"> penyakit </w:t>
      </w:r>
      <w:ins w:id="89" w:author="Bambang Satrio Wibowo" w:date="2019-11-05T13:25:00Z">
        <w:r w:rsidR="001C5A83">
          <w:rPr>
            <w:rFonts w:ascii="Times New Roman" w:hAnsi="Times New Roman" w:cs="Times New Roman"/>
            <w:sz w:val="24"/>
            <w:szCs w:val="24"/>
          </w:rPr>
          <w:t xml:space="preserve">daun </w:t>
        </w:r>
      </w:ins>
      <w:r w:rsidR="00994D97">
        <w:rPr>
          <w:rFonts w:ascii="Times New Roman" w:hAnsi="Times New Roman" w:cs="Times New Roman"/>
          <w:sz w:val="24"/>
          <w:szCs w:val="24"/>
        </w:rPr>
        <w:t>kent</w:t>
      </w:r>
      <w:r w:rsidR="00C549DC">
        <w:rPr>
          <w:rFonts w:ascii="Times New Roman" w:hAnsi="Times New Roman" w:cs="Times New Roman"/>
          <w:sz w:val="24"/>
          <w:szCs w:val="24"/>
        </w:rPr>
        <w:t>ang adalah</w:t>
      </w:r>
      <w:del w:id="90" w:author="Bambang Satrio Wibowo" w:date="2019-11-05T13:22:00Z">
        <w:r w:rsidR="00C549DC" w:rsidDel="00740839">
          <w:rPr>
            <w:rFonts w:ascii="Times New Roman" w:hAnsi="Times New Roman" w:cs="Times New Roman"/>
            <w:sz w:val="24"/>
            <w:szCs w:val="24"/>
          </w:rPr>
          <w:delText xml:space="preserve"> identifikasi yang ma</w:delText>
        </w:r>
        <w:r w:rsidR="00994D97" w:rsidDel="00740839">
          <w:rPr>
            <w:rFonts w:ascii="Times New Roman" w:hAnsi="Times New Roman" w:cs="Times New Roman"/>
            <w:sz w:val="24"/>
            <w:szCs w:val="24"/>
          </w:rPr>
          <w:delText>sih dilakukan secara manual karena terbatasnya alat untuk mendeteksi penyakit pada kentang.</w:delText>
        </w:r>
      </w:del>
      <w:ins w:id="91" w:author="Bambang Satrio Wibowo" w:date="2019-11-05T13:24:00Z">
        <w:r w:rsidR="004659CF">
          <w:rPr>
            <w:rFonts w:ascii="Times New Roman" w:hAnsi="Times New Roman" w:cs="Times New Roman"/>
            <w:sz w:val="24"/>
            <w:szCs w:val="24"/>
          </w:rPr>
          <w:t xml:space="preserve"> </w:t>
        </w:r>
      </w:ins>
      <w:ins w:id="92" w:author="Bambang Satrio Wibowo" w:date="2019-11-05T13:25:00Z">
        <w:r w:rsidR="00092367">
          <w:rPr>
            <w:rFonts w:ascii="Times New Roman" w:hAnsi="Times New Roman" w:cs="Times New Roman"/>
            <w:sz w:val="24"/>
            <w:szCs w:val="24"/>
          </w:rPr>
          <w:t>identifikasi berdasarkan penglihatan</w:t>
        </w:r>
      </w:ins>
      <w:ins w:id="93" w:author="Bambang Satrio Wibowo" w:date="2019-11-07T16:22:00Z">
        <w:r w:rsidR="00F06200">
          <w:rPr>
            <w:rFonts w:ascii="Times New Roman" w:hAnsi="Times New Roman" w:cs="Times New Roman"/>
            <w:sz w:val="24"/>
            <w:szCs w:val="24"/>
          </w:rPr>
          <w:t xml:space="preserve"> manual</w:t>
        </w:r>
      </w:ins>
      <w:ins w:id="94" w:author="Bambang Satrio Wibowo" w:date="2019-11-05T13:25:00Z">
        <w:r w:rsidR="001C5A83">
          <w:rPr>
            <w:rFonts w:ascii="Times New Roman" w:hAnsi="Times New Roman" w:cs="Times New Roman"/>
            <w:sz w:val="24"/>
            <w:szCs w:val="24"/>
          </w:rPr>
          <w:t xml:space="preserve"> memiliki kekurangan </w:t>
        </w:r>
      </w:ins>
      <w:ins w:id="95" w:author="Bambang Satrio Wibowo" w:date="2019-11-05T13:26:00Z">
        <w:r w:rsidR="001C5A83">
          <w:rPr>
            <w:rFonts w:ascii="Times New Roman" w:hAnsi="Times New Roman" w:cs="Times New Roman"/>
            <w:sz w:val="24"/>
            <w:szCs w:val="24"/>
          </w:rPr>
          <w:t xml:space="preserve">yaitu </w:t>
        </w:r>
        <w:r w:rsidR="00D45257">
          <w:rPr>
            <w:rFonts w:ascii="Times New Roman" w:hAnsi="Times New Roman" w:cs="Times New Roman"/>
            <w:sz w:val="24"/>
            <w:szCs w:val="24"/>
          </w:rPr>
          <w:t xml:space="preserve">lama </w:t>
        </w:r>
      </w:ins>
      <w:ins w:id="96" w:author="Bambang Satrio Wibowo" w:date="2019-11-24T20:35:00Z">
        <w:r w:rsidR="00411704">
          <w:rPr>
            <w:rFonts w:ascii="Times New Roman" w:hAnsi="Times New Roman" w:cs="Times New Roman"/>
            <w:sz w:val="24"/>
            <w:szCs w:val="24"/>
          </w:rPr>
          <w:t>dan mengacu pada</w:t>
        </w:r>
        <w:r w:rsidR="00CC0792">
          <w:rPr>
            <w:rFonts w:ascii="Times New Roman" w:hAnsi="Times New Roman" w:cs="Times New Roman"/>
            <w:sz w:val="24"/>
            <w:szCs w:val="24"/>
          </w:rPr>
          <w:t xml:space="preserve"> keakuratan</w:t>
        </w:r>
        <w:r w:rsidR="00D45257">
          <w:rPr>
            <w:rFonts w:ascii="Times New Roman" w:hAnsi="Times New Roman" w:cs="Times New Roman"/>
            <w:sz w:val="24"/>
            <w:szCs w:val="24"/>
          </w:rPr>
          <w:t>.</w:t>
        </w:r>
      </w:ins>
    </w:p>
    <w:p w14:paraId="70650D71" w14:textId="1500E745" w:rsidR="00744BFA" w:rsidRDefault="00F2651B">
      <w:pPr>
        <w:spacing w:line="360" w:lineRule="auto"/>
        <w:ind w:firstLine="709"/>
        <w:jc w:val="both"/>
        <w:rPr>
          <w:ins w:id="97" w:author="Bambang Satrio Wibowo" w:date="2019-11-05T13:50:00Z"/>
          <w:rFonts w:ascii="Times New Roman" w:hAnsi="Times New Roman" w:cs="Times New Roman"/>
          <w:sz w:val="24"/>
          <w:szCs w:val="24"/>
        </w:rPr>
      </w:pPr>
      <w:r>
        <w:rPr>
          <w:rFonts w:ascii="Times New Roman" w:hAnsi="Times New Roman" w:cs="Times New Roman"/>
          <w:sz w:val="24"/>
          <w:szCs w:val="24"/>
        </w:rPr>
        <w:t xml:space="preserve">Pada tahun 2018, Puji </w:t>
      </w:r>
      <w:r w:rsidR="005D03AE">
        <w:rPr>
          <w:rFonts w:ascii="Times New Roman" w:hAnsi="Times New Roman" w:cs="Times New Roman"/>
          <w:sz w:val="24"/>
          <w:szCs w:val="24"/>
        </w:rPr>
        <w:t xml:space="preserve">melakukan </w:t>
      </w:r>
      <w:r w:rsidR="00997A1B" w:rsidRPr="00997A1B">
        <w:rPr>
          <w:rFonts w:ascii="Times New Roman" w:hAnsi="Times New Roman" w:cs="Times New Roman"/>
          <w:sz w:val="24"/>
          <w:szCs w:val="24"/>
        </w:rPr>
        <w:t xml:space="preserve">klasifikasi penyakit pada daun tanaman kentang berdasarkan fitur tekstur </w:t>
      </w:r>
      <w:r w:rsidR="00997A1B" w:rsidRPr="00ED0B98">
        <w:rPr>
          <w:rFonts w:ascii="Times New Roman" w:hAnsi="Times New Roman" w:cs="Times New Roman"/>
          <w:i/>
          <w:sz w:val="24"/>
          <w:szCs w:val="24"/>
        </w:rPr>
        <w:t>Grey Level Co-occurrence Matrix</w:t>
      </w:r>
      <w:r w:rsidR="00997A1B" w:rsidRPr="00997A1B">
        <w:rPr>
          <w:rFonts w:ascii="Times New Roman" w:hAnsi="Times New Roman" w:cs="Times New Roman"/>
          <w:sz w:val="24"/>
          <w:szCs w:val="24"/>
        </w:rPr>
        <w:t xml:space="preserve"> dan fitur warna </w:t>
      </w:r>
      <w:r w:rsidR="00997A1B" w:rsidRPr="00ED0B98">
        <w:rPr>
          <w:rFonts w:ascii="Times New Roman" w:hAnsi="Times New Roman" w:cs="Times New Roman"/>
          <w:i/>
          <w:sz w:val="24"/>
          <w:szCs w:val="24"/>
        </w:rPr>
        <w:t>Color Moment</w:t>
      </w:r>
      <w:r w:rsidR="00997A1B" w:rsidRPr="00997A1B">
        <w:rPr>
          <w:rFonts w:ascii="Times New Roman" w:hAnsi="Times New Roman" w:cs="Times New Roman"/>
          <w:sz w:val="24"/>
          <w:szCs w:val="24"/>
        </w:rPr>
        <w:t xml:space="preserve">. </w:t>
      </w:r>
      <w:r w:rsidR="00997A1B" w:rsidRPr="00ED0B98">
        <w:rPr>
          <w:rFonts w:ascii="Times New Roman" w:hAnsi="Times New Roman" w:cs="Times New Roman"/>
          <w:i/>
          <w:sz w:val="24"/>
          <w:szCs w:val="24"/>
        </w:rPr>
        <w:t>Region of interest</w:t>
      </w:r>
      <w:r w:rsidR="00997A1B" w:rsidRPr="00997A1B">
        <w:rPr>
          <w:rFonts w:ascii="Times New Roman" w:hAnsi="Times New Roman" w:cs="Times New Roman"/>
          <w:sz w:val="24"/>
          <w:szCs w:val="24"/>
        </w:rPr>
        <w:t xml:space="preserve"> ditemukan dengan menggunakan segmentasi </w:t>
      </w:r>
      <w:r w:rsidR="00997A1B" w:rsidRPr="00ED0B98">
        <w:rPr>
          <w:rFonts w:ascii="Times New Roman" w:hAnsi="Times New Roman" w:cs="Times New Roman"/>
          <w:i/>
          <w:sz w:val="24"/>
          <w:szCs w:val="24"/>
        </w:rPr>
        <w:t>K-Means Clustering</w:t>
      </w:r>
      <w:r w:rsidR="00997A1B" w:rsidRPr="00997A1B">
        <w:rPr>
          <w:rFonts w:ascii="Times New Roman" w:hAnsi="Times New Roman" w:cs="Times New Roman"/>
          <w:sz w:val="24"/>
          <w:szCs w:val="24"/>
        </w:rPr>
        <w:t xml:space="preserve">, kemudian melakukan ekstraksi fitur tekstur dengan menggunakan metode </w:t>
      </w:r>
      <w:r w:rsidR="00997A1B" w:rsidRPr="00ED0B98">
        <w:rPr>
          <w:rFonts w:ascii="Times New Roman" w:hAnsi="Times New Roman" w:cs="Times New Roman"/>
          <w:i/>
          <w:sz w:val="24"/>
          <w:szCs w:val="24"/>
        </w:rPr>
        <w:t>Grey Level Co-occurrence</w:t>
      </w:r>
      <w:r w:rsidR="00997A1B" w:rsidRPr="00997A1B">
        <w:rPr>
          <w:rFonts w:ascii="Times New Roman" w:hAnsi="Times New Roman" w:cs="Times New Roman"/>
          <w:sz w:val="24"/>
          <w:szCs w:val="24"/>
        </w:rPr>
        <w:t xml:space="preserve"> Matrix dan ekstraksi fitur warna dengan metode </w:t>
      </w:r>
      <w:r w:rsidR="00997A1B" w:rsidRPr="00ED0B98">
        <w:rPr>
          <w:rFonts w:ascii="Times New Roman" w:hAnsi="Times New Roman" w:cs="Times New Roman"/>
          <w:i/>
          <w:sz w:val="24"/>
          <w:szCs w:val="24"/>
        </w:rPr>
        <w:t>Color Moment</w:t>
      </w:r>
      <w:r w:rsidR="00997A1B" w:rsidRPr="00997A1B">
        <w:rPr>
          <w:rFonts w:ascii="Times New Roman" w:hAnsi="Times New Roman" w:cs="Times New Roman"/>
          <w:sz w:val="24"/>
          <w:szCs w:val="24"/>
        </w:rPr>
        <w:t xml:space="preserve">. Kombinasi dari kedua fitur tersebut menghasilkan 7 fitur tekstur dan 6 fitur warna yang kemudian digunakan sebagai input klasifikasi </w:t>
      </w:r>
      <w:r w:rsidR="00997A1B" w:rsidRPr="00ED0B98">
        <w:rPr>
          <w:rFonts w:ascii="Times New Roman" w:hAnsi="Times New Roman" w:cs="Times New Roman"/>
          <w:i/>
          <w:sz w:val="24"/>
          <w:szCs w:val="24"/>
        </w:rPr>
        <w:t>Multi Support Vektor</w:t>
      </w:r>
      <w:r w:rsidR="00997A1B" w:rsidRPr="00997A1B">
        <w:rPr>
          <w:rFonts w:ascii="Times New Roman" w:hAnsi="Times New Roman" w:cs="Times New Roman"/>
          <w:sz w:val="24"/>
          <w:szCs w:val="24"/>
        </w:rPr>
        <w:t xml:space="preserve"> </w:t>
      </w:r>
      <w:r w:rsidR="00997A1B" w:rsidRPr="00ED0B98">
        <w:rPr>
          <w:rFonts w:ascii="Times New Roman" w:hAnsi="Times New Roman" w:cs="Times New Roman"/>
          <w:i/>
          <w:sz w:val="24"/>
          <w:szCs w:val="24"/>
        </w:rPr>
        <w:t xml:space="preserve">Machine </w:t>
      </w:r>
      <w:proofErr w:type="gramStart"/>
      <w:r w:rsidR="00997A1B" w:rsidRPr="00ED0B98">
        <w:rPr>
          <w:rFonts w:ascii="Times New Roman" w:hAnsi="Times New Roman" w:cs="Times New Roman"/>
          <w:i/>
          <w:sz w:val="24"/>
          <w:szCs w:val="24"/>
        </w:rPr>
        <w:t>kernel</w:t>
      </w:r>
      <w:proofErr w:type="gramEnd"/>
      <w:r w:rsidR="00997A1B" w:rsidRPr="00ED0B98">
        <w:rPr>
          <w:rFonts w:ascii="Times New Roman" w:hAnsi="Times New Roman" w:cs="Times New Roman"/>
          <w:i/>
          <w:sz w:val="24"/>
          <w:szCs w:val="24"/>
        </w:rPr>
        <w:t xml:space="preserve"> Radial Basis Function</w:t>
      </w:r>
      <w:r w:rsidR="00997A1B" w:rsidRPr="00997A1B">
        <w:rPr>
          <w:rFonts w:ascii="Times New Roman" w:hAnsi="Times New Roman" w:cs="Times New Roman"/>
          <w:sz w:val="24"/>
          <w:szCs w:val="24"/>
        </w:rPr>
        <w:t>. Penelitian yang diusulkan ini mampu mendeteksi dan mengklasifikasikan penyakit daun pada tanaman kentang dengan akurasi mencapai 80%</w:t>
      </w:r>
      <w:r w:rsidR="009B2E74">
        <w:rPr>
          <w:rFonts w:ascii="Times New Roman" w:hAnsi="Times New Roman" w:cs="Times New Roman"/>
          <w:sz w:val="24"/>
          <w:szCs w:val="24"/>
        </w:rPr>
        <w:t xml:space="preserve"> (Puji</w:t>
      </w:r>
      <w:ins w:id="98" w:author="Bambang Satrio Wibowo" w:date="2019-11-05T14:04:00Z">
        <w:r w:rsidR="00301574">
          <w:rPr>
            <w:rFonts w:ascii="Times New Roman" w:hAnsi="Times New Roman" w:cs="Times New Roman"/>
            <w:sz w:val="24"/>
            <w:szCs w:val="24"/>
          </w:rPr>
          <w:t>,</w:t>
        </w:r>
      </w:ins>
      <w:r w:rsidR="009B2E74">
        <w:rPr>
          <w:rFonts w:ascii="Times New Roman" w:hAnsi="Times New Roman" w:cs="Times New Roman"/>
          <w:sz w:val="24"/>
          <w:szCs w:val="24"/>
        </w:rPr>
        <w:t xml:space="preserve"> </w:t>
      </w:r>
      <w:r w:rsidR="009B2E74" w:rsidRPr="00F2651B">
        <w:rPr>
          <w:rFonts w:ascii="Times New Roman" w:hAnsi="Times New Roman" w:cs="Times New Roman"/>
          <w:i/>
          <w:sz w:val="24"/>
          <w:szCs w:val="24"/>
        </w:rPr>
        <w:t>et al</w:t>
      </w:r>
      <w:del w:id="99" w:author="Bambang Satrio Wibowo" w:date="2019-11-05T14:04:00Z">
        <w:r w:rsidR="009B2E74" w:rsidDel="00301574">
          <w:rPr>
            <w:rFonts w:ascii="Times New Roman" w:hAnsi="Times New Roman" w:cs="Times New Roman"/>
            <w:sz w:val="24"/>
            <w:szCs w:val="24"/>
          </w:rPr>
          <w:delText>,</w:delText>
        </w:r>
      </w:del>
      <w:ins w:id="100" w:author="Bambang Satrio Wibowo" w:date="2019-11-05T14:04:00Z">
        <w:r w:rsidR="00301574">
          <w:rPr>
            <w:rFonts w:ascii="Times New Roman" w:hAnsi="Times New Roman" w:cs="Times New Roman"/>
            <w:sz w:val="24"/>
            <w:szCs w:val="24"/>
          </w:rPr>
          <w:t>.,</w:t>
        </w:r>
      </w:ins>
      <w:r w:rsidR="009B2E74">
        <w:rPr>
          <w:rFonts w:ascii="Times New Roman" w:hAnsi="Times New Roman" w:cs="Times New Roman"/>
          <w:sz w:val="24"/>
          <w:szCs w:val="24"/>
        </w:rPr>
        <w:t xml:space="preserve"> 2018)</w:t>
      </w:r>
      <w:r w:rsidR="00997A1B" w:rsidRPr="00997A1B">
        <w:rPr>
          <w:rFonts w:ascii="Times New Roman" w:hAnsi="Times New Roman" w:cs="Times New Roman"/>
          <w:sz w:val="24"/>
          <w:szCs w:val="24"/>
        </w:rPr>
        <w:t>.</w:t>
      </w:r>
    </w:p>
    <w:p w14:paraId="673AE7E5" w14:textId="0E630435" w:rsidR="003054BD" w:rsidRDefault="003054BD">
      <w:pPr>
        <w:spacing w:line="360" w:lineRule="auto"/>
        <w:ind w:firstLine="709"/>
        <w:jc w:val="both"/>
        <w:rPr>
          <w:ins w:id="101" w:author="Bambang Satrio Wibowo" w:date="2019-11-05T15:00:00Z"/>
          <w:rFonts w:ascii="Times New Roman" w:hAnsi="Times New Roman" w:cs="Times New Roman"/>
          <w:sz w:val="24"/>
          <w:szCs w:val="24"/>
        </w:rPr>
      </w:pPr>
      <w:ins w:id="102" w:author="Bambang Satrio Wibowo" w:date="2019-11-05T13:50:00Z">
        <w:r>
          <w:rPr>
            <w:rFonts w:ascii="Times New Roman" w:hAnsi="Times New Roman" w:cs="Times New Roman"/>
            <w:sz w:val="24"/>
            <w:szCs w:val="24"/>
          </w:rPr>
          <w:t>Pengujian sistem yang dilakukan oleh (</w:t>
        </w:r>
      </w:ins>
      <w:ins w:id="103" w:author="Bambang Satrio Wibowo" w:date="2019-11-05T13:51:00Z">
        <w:r>
          <w:rPr>
            <w:rFonts w:ascii="Times New Roman" w:hAnsi="Times New Roman" w:cs="Times New Roman"/>
            <w:sz w:val="24"/>
            <w:szCs w:val="24"/>
          </w:rPr>
          <w:t xml:space="preserve">Bhowmik, </w:t>
        </w:r>
        <w:r>
          <w:rPr>
            <w:rFonts w:ascii="Times New Roman" w:hAnsi="Times New Roman" w:cs="Times New Roman"/>
            <w:i/>
            <w:sz w:val="24"/>
            <w:szCs w:val="24"/>
          </w:rPr>
          <w:t>et al</w:t>
        </w:r>
        <w:r w:rsidR="00301574">
          <w:rPr>
            <w:rFonts w:ascii="Times New Roman" w:hAnsi="Times New Roman" w:cs="Times New Roman"/>
            <w:sz w:val="24"/>
            <w:szCs w:val="24"/>
          </w:rPr>
          <w:t xml:space="preserve">., 2018) </w:t>
        </w:r>
      </w:ins>
      <w:ins w:id="104" w:author="Bambang Satrio Wibowo" w:date="2019-11-05T14:07:00Z">
        <w:r w:rsidR="00301574">
          <w:rPr>
            <w:rFonts w:ascii="Times New Roman" w:hAnsi="Times New Roman" w:cs="Times New Roman"/>
            <w:sz w:val="24"/>
            <w:szCs w:val="24"/>
          </w:rPr>
          <w:t xml:space="preserve">metode </w:t>
        </w:r>
      </w:ins>
      <w:ins w:id="105" w:author="Bambang Satrio Wibowo" w:date="2019-11-05T14:08:00Z">
        <w:r w:rsidR="00301574">
          <w:rPr>
            <w:rFonts w:ascii="Times New Roman" w:hAnsi="Times New Roman" w:cs="Times New Roman"/>
            <w:sz w:val="24"/>
            <w:szCs w:val="24"/>
          </w:rPr>
          <w:t xml:space="preserve">pengklasifikasian </w:t>
        </w:r>
      </w:ins>
      <w:ins w:id="106" w:author="Bambang Satrio Wibowo" w:date="2019-11-07T14:25:00Z">
        <w:r w:rsidR="00281314">
          <w:rPr>
            <w:rFonts w:ascii="Times New Roman" w:hAnsi="Times New Roman" w:cs="Times New Roman"/>
            <w:sz w:val="24"/>
            <w:szCs w:val="24"/>
          </w:rPr>
          <w:t xml:space="preserve">yang digunakan untuk pendektesian </w:t>
        </w:r>
      </w:ins>
      <w:ins w:id="107" w:author="Bambang Satrio Wibowo" w:date="2019-11-05T14:08:00Z">
        <w:r w:rsidR="00301574">
          <w:rPr>
            <w:rFonts w:ascii="Times New Roman" w:hAnsi="Times New Roman" w:cs="Times New Roman"/>
            <w:sz w:val="24"/>
            <w:szCs w:val="24"/>
          </w:rPr>
          <w:t xml:space="preserve">penyakit </w:t>
        </w:r>
      </w:ins>
      <w:ins w:id="108" w:author="Bambang Satrio Wibowo" w:date="2019-11-05T14:09:00Z">
        <w:r w:rsidR="00301574">
          <w:rPr>
            <w:rFonts w:ascii="Times New Roman" w:hAnsi="Times New Roman" w:cs="Times New Roman"/>
            <w:sz w:val="24"/>
            <w:szCs w:val="24"/>
          </w:rPr>
          <w:t xml:space="preserve">pada tanaman kentang </w:t>
        </w:r>
      </w:ins>
      <w:ins w:id="109" w:author="Bambang Satrio Wibowo" w:date="2019-11-05T14:10:00Z">
        <w:r w:rsidR="00301574">
          <w:rPr>
            <w:rFonts w:ascii="Times New Roman" w:hAnsi="Times New Roman" w:cs="Times New Roman"/>
            <w:sz w:val="24"/>
            <w:szCs w:val="24"/>
          </w:rPr>
          <w:t xml:space="preserve">dari database gambar tanaman </w:t>
        </w:r>
      </w:ins>
      <w:ins w:id="110" w:author="Bambang Satrio Wibowo" w:date="2019-11-05T14:11:00Z">
        <w:r w:rsidR="00301574">
          <w:rPr>
            <w:rFonts w:ascii="Times New Roman" w:hAnsi="Times New Roman" w:cs="Times New Roman"/>
            <w:sz w:val="24"/>
            <w:szCs w:val="24"/>
          </w:rPr>
          <w:t xml:space="preserve">yang tersedia untuk umum yang </w:t>
        </w:r>
      </w:ins>
      <w:ins w:id="111" w:author="Bambang Satrio Wibowo" w:date="2019-11-05T14:16:00Z">
        <w:r w:rsidR="00054727">
          <w:rPr>
            <w:rFonts w:ascii="Times New Roman" w:hAnsi="Times New Roman" w:cs="Times New Roman"/>
            <w:sz w:val="24"/>
            <w:szCs w:val="24"/>
          </w:rPr>
          <w:t>di</w:t>
        </w:r>
      </w:ins>
      <w:ins w:id="112" w:author="Bambang Satrio Wibowo" w:date="2019-11-05T14:11:00Z">
        <w:r w:rsidR="00301574">
          <w:rPr>
            <w:rFonts w:ascii="Times New Roman" w:hAnsi="Times New Roman" w:cs="Times New Roman"/>
            <w:sz w:val="24"/>
            <w:szCs w:val="24"/>
          </w:rPr>
          <w:t xml:space="preserve">sebut </w:t>
        </w:r>
      </w:ins>
      <w:ins w:id="113" w:author="Bambang Satrio Wibowo" w:date="2019-11-05T14:12:00Z">
        <w:r w:rsidR="00301574">
          <w:rPr>
            <w:rFonts w:ascii="Times New Roman" w:hAnsi="Times New Roman" w:cs="Times New Roman"/>
            <w:sz w:val="24"/>
            <w:szCs w:val="24"/>
          </w:rPr>
          <w:t>‘</w:t>
        </w:r>
        <w:r w:rsidR="00301574">
          <w:rPr>
            <w:rFonts w:ascii="Times New Roman" w:hAnsi="Times New Roman" w:cs="Times New Roman"/>
            <w:i/>
            <w:sz w:val="24"/>
            <w:szCs w:val="24"/>
          </w:rPr>
          <w:t>Plant Village</w:t>
        </w:r>
        <w:r w:rsidR="00301574">
          <w:rPr>
            <w:rFonts w:ascii="Times New Roman" w:hAnsi="Times New Roman" w:cs="Times New Roman"/>
            <w:sz w:val="24"/>
            <w:szCs w:val="24"/>
          </w:rPr>
          <w:t>’</w:t>
        </w:r>
      </w:ins>
      <w:ins w:id="114" w:author="Bambang Satrio Wibowo" w:date="2019-11-05T14:16:00Z">
        <w:r w:rsidR="00D23B07">
          <w:rPr>
            <w:rFonts w:ascii="Times New Roman" w:hAnsi="Times New Roman" w:cs="Times New Roman"/>
            <w:sz w:val="24"/>
            <w:szCs w:val="24"/>
          </w:rPr>
          <w:t>.</w:t>
        </w:r>
      </w:ins>
      <w:ins w:id="115" w:author="Bambang Satrio Wibowo" w:date="2019-11-05T14:12:00Z">
        <w:r w:rsidR="00D23B07">
          <w:rPr>
            <w:rFonts w:ascii="Times New Roman" w:hAnsi="Times New Roman" w:cs="Times New Roman"/>
            <w:sz w:val="24"/>
            <w:szCs w:val="24"/>
          </w:rPr>
          <w:t xml:space="preserve"> </w:t>
        </w:r>
      </w:ins>
      <w:ins w:id="116" w:author="Bambang Satrio Wibowo" w:date="2019-11-05T14:17:00Z">
        <w:r w:rsidR="00D23B07">
          <w:rPr>
            <w:rFonts w:ascii="Times New Roman" w:hAnsi="Times New Roman" w:cs="Times New Roman"/>
            <w:sz w:val="24"/>
            <w:szCs w:val="24"/>
          </w:rPr>
          <w:t>P</w:t>
        </w:r>
      </w:ins>
      <w:ins w:id="117" w:author="Bambang Satrio Wibowo" w:date="2019-11-05T14:12:00Z">
        <w:r w:rsidR="00301574">
          <w:rPr>
            <w:rFonts w:ascii="Times New Roman" w:hAnsi="Times New Roman" w:cs="Times New Roman"/>
            <w:sz w:val="24"/>
            <w:szCs w:val="24"/>
          </w:rPr>
          <w:t>endekatan</w:t>
        </w:r>
      </w:ins>
      <w:ins w:id="118" w:author="Bambang Satrio Wibowo" w:date="2019-11-05T14:14:00Z">
        <w:r w:rsidR="00BC66FA">
          <w:rPr>
            <w:rFonts w:ascii="Times New Roman" w:hAnsi="Times New Roman" w:cs="Times New Roman"/>
            <w:sz w:val="24"/>
            <w:szCs w:val="24"/>
          </w:rPr>
          <w:t xml:space="preserve"> seg</w:t>
        </w:r>
        <w:r w:rsidR="002D6965">
          <w:rPr>
            <w:rFonts w:ascii="Times New Roman" w:hAnsi="Times New Roman" w:cs="Times New Roman"/>
            <w:sz w:val="24"/>
            <w:szCs w:val="24"/>
          </w:rPr>
          <w:t>mentasi</w:t>
        </w:r>
      </w:ins>
      <w:ins w:id="119" w:author="Bambang Satrio Wibowo" w:date="2019-11-05T14:12:00Z">
        <w:r w:rsidR="00301574">
          <w:rPr>
            <w:rFonts w:ascii="Times New Roman" w:hAnsi="Times New Roman" w:cs="Times New Roman"/>
            <w:sz w:val="24"/>
            <w:szCs w:val="24"/>
          </w:rPr>
          <w:t xml:space="preserve"> yang </w:t>
        </w:r>
        <w:r w:rsidR="00301574">
          <w:rPr>
            <w:rFonts w:ascii="Times New Roman" w:hAnsi="Times New Roman" w:cs="Times New Roman"/>
            <w:sz w:val="24"/>
            <w:szCs w:val="24"/>
          </w:rPr>
          <w:lastRenderedPageBreak/>
          <w:t xml:space="preserve">menggunakan pemanfaatan </w:t>
        </w:r>
      </w:ins>
      <w:ins w:id="120" w:author="Bambang Satrio Wibowo" w:date="2019-11-05T14:14:00Z">
        <w:r w:rsidR="002D6965">
          <w:rPr>
            <w:rFonts w:ascii="Times New Roman" w:hAnsi="Times New Roman" w:cs="Times New Roman"/>
            <w:i/>
            <w:sz w:val="24"/>
            <w:szCs w:val="24"/>
          </w:rPr>
          <w:t>Support Vector Machine</w:t>
        </w:r>
        <w:r w:rsidR="002D6965">
          <w:rPr>
            <w:rFonts w:ascii="Times New Roman" w:hAnsi="Times New Roman" w:cs="Times New Roman"/>
            <w:sz w:val="24"/>
            <w:szCs w:val="24"/>
          </w:rPr>
          <w:t xml:space="preserve"> </w:t>
        </w:r>
      </w:ins>
      <w:ins w:id="121" w:author="Bambang Satrio Wibowo" w:date="2019-11-05T14:15:00Z">
        <w:r w:rsidR="002D6965">
          <w:rPr>
            <w:rFonts w:ascii="Times New Roman" w:hAnsi="Times New Roman" w:cs="Times New Roman"/>
            <w:sz w:val="24"/>
            <w:szCs w:val="24"/>
          </w:rPr>
          <w:t>menunjukkan klasifikasi penyakit lebih dari 300 gambar dengan akurasi 95%.</w:t>
        </w:r>
      </w:ins>
    </w:p>
    <w:p w14:paraId="73945508" w14:textId="3CCA0DC3" w:rsidR="00C0258D" w:rsidDel="003E070B" w:rsidRDefault="003E070B" w:rsidP="00AE1AF5">
      <w:pPr>
        <w:spacing w:line="360" w:lineRule="auto"/>
        <w:ind w:firstLine="709"/>
        <w:jc w:val="both"/>
        <w:rPr>
          <w:del w:id="122" w:author="Bambang Satrio Wibowo" w:date="2019-11-05T15:00:00Z"/>
          <w:rFonts w:ascii="Times New Roman" w:hAnsi="Times New Roman" w:cs="Times New Roman"/>
          <w:sz w:val="24"/>
          <w:szCs w:val="24"/>
        </w:rPr>
      </w:pPr>
      <w:ins w:id="123" w:author="Bambang Satrio Wibowo" w:date="2019-11-05T15:01:00Z">
        <w:r>
          <w:rPr>
            <w:rFonts w:ascii="Times New Roman" w:hAnsi="Times New Roman" w:cs="Times New Roman"/>
            <w:sz w:val="24"/>
            <w:szCs w:val="24"/>
          </w:rPr>
          <w:t xml:space="preserve">Oleh karena itu, tugas akhir ini </w:t>
        </w:r>
      </w:ins>
      <w:ins w:id="124" w:author="Bambang Satrio Wibowo" w:date="2019-11-05T15:13:00Z">
        <w:r w:rsidR="00A45400">
          <w:rPr>
            <w:rFonts w:ascii="Times New Roman" w:hAnsi="Times New Roman" w:cs="Times New Roman"/>
            <w:sz w:val="24"/>
            <w:szCs w:val="24"/>
          </w:rPr>
          <w:t xml:space="preserve">merujuk pada penelitian sebelumnya. Pertama </w:t>
        </w:r>
      </w:ins>
      <w:ins w:id="125" w:author="Bambang Satrio Wibowo" w:date="2019-11-05T15:22:00Z">
        <w:r w:rsidR="00A45400">
          <w:rPr>
            <w:rFonts w:ascii="Times New Roman" w:hAnsi="Times New Roman" w:cs="Times New Roman"/>
            <w:sz w:val="24"/>
            <w:szCs w:val="24"/>
          </w:rPr>
          <w:t>citra yang awalnya berwarna RGB (</w:t>
        </w:r>
      </w:ins>
      <w:ins w:id="126" w:author="Bambang Satrio Wibowo" w:date="2019-11-05T15:23:00Z">
        <w:r w:rsidR="002B6575" w:rsidRPr="000C581C">
          <w:rPr>
            <w:rFonts w:ascii="Times New Roman" w:hAnsi="Times New Roman" w:cs="Times New Roman"/>
            <w:i/>
            <w:sz w:val="24"/>
            <w:szCs w:val="24"/>
            <w:rPrChange w:id="127" w:author="Bambang Satrio Wibowo" w:date="2019-11-05T17:07:00Z">
              <w:rPr>
                <w:rFonts w:ascii="Times New Roman" w:hAnsi="Times New Roman" w:cs="Times New Roman"/>
                <w:sz w:val="24"/>
                <w:szCs w:val="24"/>
              </w:rPr>
            </w:rPrChange>
          </w:rPr>
          <w:t>Red, Green, Blue</w:t>
        </w:r>
        <w:r w:rsidR="002B6575">
          <w:rPr>
            <w:rFonts w:ascii="Times New Roman" w:hAnsi="Times New Roman" w:cs="Times New Roman"/>
            <w:sz w:val="24"/>
            <w:szCs w:val="24"/>
          </w:rPr>
          <w:t>) ditransformasikan ke HSV</w:t>
        </w:r>
      </w:ins>
      <w:ins w:id="128" w:author="Bambang Satrio Wibowo" w:date="2019-11-05T15:24:00Z">
        <w:r w:rsidR="002B6575">
          <w:rPr>
            <w:rFonts w:ascii="Times New Roman" w:hAnsi="Times New Roman" w:cs="Times New Roman"/>
            <w:sz w:val="24"/>
            <w:szCs w:val="24"/>
          </w:rPr>
          <w:t xml:space="preserve"> (</w:t>
        </w:r>
        <w:r w:rsidR="002B6575" w:rsidRPr="000C581C">
          <w:rPr>
            <w:rFonts w:ascii="Times New Roman" w:hAnsi="Times New Roman" w:cs="Times New Roman"/>
            <w:i/>
            <w:sz w:val="24"/>
            <w:szCs w:val="24"/>
            <w:rPrChange w:id="129" w:author="Bambang Satrio Wibowo" w:date="2019-11-05T17:07:00Z">
              <w:rPr>
                <w:rFonts w:ascii="Times New Roman" w:hAnsi="Times New Roman" w:cs="Times New Roman"/>
                <w:sz w:val="24"/>
                <w:szCs w:val="24"/>
              </w:rPr>
            </w:rPrChange>
          </w:rPr>
          <w:t>Hue, Saturation, Value</w:t>
        </w:r>
        <w:r w:rsidR="002B6575">
          <w:rPr>
            <w:rFonts w:ascii="Times New Roman" w:hAnsi="Times New Roman" w:cs="Times New Roman"/>
            <w:sz w:val="24"/>
            <w:szCs w:val="24"/>
          </w:rPr>
          <w:t xml:space="preserve">). Kemudian, dilakukan proses segmentasi menggunakan operasi morfologi untuk memperbaiki kualitas </w:t>
        </w:r>
        <w:r w:rsidR="008470E6">
          <w:rPr>
            <w:rFonts w:ascii="Times New Roman" w:hAnsi="Times New Roman" w:cs="Times New Roman"/>
            <w:sz w:val="24"/>
            <w:szCs w:val="24"/>
          </w:rPr>
          <w:t>citra</w:t>
        </w:r>
      </w:ins>
      <w:ins w:id="130" w:author="Bambang Satrio Wibowo" w:date="2019-11-05T15:27:00Z">
        <w:r w:rsidR="000F0F1E">
          <w:rPr>
            <w:rFonts w:ascii="Times New Roman" w:hAnsi="Times New Roman" w:cs="Times New Roman"/>
            <w:sz w:val="24"/>
            <w:szCs w:val="24"/>
          </w:rPr>
          <w:t xml:space="preserve">. </w:t>
        </w:r>
      </w:ins>
      <w:ins w:id="131" w:author="Bambang Satrio Wibowo" w:date="2019-11-05T15:45:00Z">
        <w:r w:rsidR="008470E6">
          <w:rPr>
            <w:rFonts w:ascii="Times New Roman" w:hAnsi="Times New Roman" w:cs="Times New Roman"/>
            <w:sz w:val="24"/>
            <w:szCs w:val="24"/>
          </w:rPr>
          <w:t xml:space="preserve">Operasi </w:t>
        </w:r>
      </w:ins>
      <w:ins w:id="132" w:author="Bambang Satrio Wibowo" w:date="2019-11-05T15:48:00Z">
        <w:r w:rsidR="008470E6">
          <w:rPr>
            <w:rFonts w:ascii="Times New Roman" w:hAnsi="Times New Roman" w:cs="Times New Roman"/>
            <w:sz w:val="24"/>
            <w:szCs w:val="24"/>
          </w:rPr>
          <w:t xml:space="preserve">morfologi </w:t>
        </w:r>
      </w:ins>
      <w:ins w:id="133" w:author="Bambang Satrio Wibowo" w:date="2019-11-05T15:45:00Z">
        <w:r w:rsidR="008470E6">
          <w:rPr>
            <w:rFonts w:ascii="Times New Roman" w:hAnsi="Times New Roman" w:cs="Times New Roman"/>
            <w:sz w:val="24"/>
            <w:szCs w:val="24"/>
          </w:rPr>
          <w:t>yang digunakan</w:t>
        </w:r>
      </w:ins>
      <w:ins w:id="134" w:author="Bambang Satrio Wibowo" w:date="2019-11-05T15:46:00Z">
        <w:r w:rsidR="008470E6">
          <w:rPr>
            <w:rFonts w:ascii="Times New Roman" w:hAnsi="Times New Roman" w:cs="Times New Roman"/>
            <w:sz w:val="24"/>
            <w:szCs w:val="24"/>
          </w:rPr>
          <w:t xml:space="preserve"> adalah operasi </w:t>
        </w:r>
        <w:r w:rsidR="008470E6">
          <w:rPr>
            <w:rFonts w:ascii="Times New Roman" w:hAnsi="Times New Roman" w:cs="Times New Roman"/>
            <w:i/>
            <w:sz w:val="24"/>
            <w:szCs w:val="24"/>
          </w:rPr>
          <w:t>closing</w:t>
        </w:r>
        <w:r w:rsidR="00165FBD">
          <w:rPr>
            <w:rFonts w:ascii="Times New Roman" w:hAnsi="Times New Roman" w:cs="Times New Roman"/>
            <w:sz w:val="24"/>
            <w:szCs w:val="24"/>
          </w:rPr>
          <w:t xml:space="preserve"> yang merupakan</w:t>
        </w:r>
        <w:r w:rsidR="008470E6">
          <w:rPr>
            <w:rFonts w:ascii="Times New Roman" w:hAnsi="Times New Roman" w:cs="Times New Roman"/>
            <w:sz w:val="24"/>
            <w:szCs w:val="24"/>
          </w:rPr>
          <w:t xml:space="preserve"> kombinasi dari operasi dilasi dan erosi </w:t>
        </w:r>
      </w:ins>
      <w:ins w:id="135" w:author="Bambang Satrio Wibowo" w:date="2019-11-05T15:47:00Z">
        <w:r w:rsidR="008470E6">
          <w:rPr>
            <w:rFonts w:ascii="Times New Roman" w:hAnsi="Times New Roman" w:cs="Times New Roman"/>
            <w:sz w:val="24"/>
            <w:szCs w:val="24"/>
          </w:rPr>
          <w:t>bertujuan untuk mengisi lubang kecil pada objek, menggabungkan objek yang berdekatan</w:t>
        </w:r>
      </w:ins>
      <w:ins w:id="136" w:author="Bambang Satrio Wibowo" w:date="2019-11-05T15:48:00Z">
        <w:r w:rsidR="00165FBD">
          <w:rPr>
            <w:rFonts w:ascii="Times New Roman" w:hAnsi="Times New Roman" w:cs="Times New Roman"/>
            <w:sz w:val="24"/>
            <w:szCs w:val="24"/>
          </w:rPr>
          <w:t>.</w:t>
        </w:r>
      </w:ins>
      <w:ins w:id="137" w:author="Bambang Satrio Wibowo" w:date="2019-11-05T15:53:00Z">
        <w:r w:rsidR="001F5DA3">
          <w:rPr>
            <w:rFonts w:ascii="Times New Roman" w:hAnsi="Times New Roman" w:cs="Times New Roman"/>
            <w:sz w:val="24"/>
            <w:szCs w:val="24"/>
          </w:rPr>
          <w:t xml:space="preserve"> Tahap selanjutnya, ekstraksi fitur warna digunakan untuk pende</w:t>
        </w:r>
      </w:ins>
      <w:ins w:id="138" w:author="Bambang Satrio Wibowo" w:date="2019-11-05T15:55:00Z">
        <w:r w:rsidR="005C0906">
          <w:rPr>
            <w:rFonts w:ascii="Times New Roman" w:hAnsi="Times New Roman" w:cs="Times New Roman"/>
            <w:sz w:val="24"/>
            <w:szCs w:val="24"/>
          </w:rPr>
          <w:t xml:space="preserve">teksian citra </w:t>
        </w:r>
      </w:ins>
      <w:ins w:id="139" w:author="Bambang Satrio Wibowo" w:date="2019-11-05T16:46:00Z">
        <w:r w:rsidR="001818EB">
          <w:rPr>
            <w:rFonts w:ascii="Times New Roman" w:hAnsi="Times New Roman" w:cs="Times New Roman"/>
            <w:sz w:val="24"/>
            <w:szCs w:val="24"/>
          </w:rPr>
          <w:t>terinfeksi penyakit atau tidak</w:t>
        </w:r>
      </w:ins>
      <w:ins w:id="140" w:author="Bambang Satrio Wibowo" w:date="2019-11-05T17:03:00Z">
        <w:r w:rsidR="006D39AD">
          <w:rPr>
            <w:rFonts w:ascii="Times New Roman" w:hAnsi="Times New Roman" w:cs="Times New Roman"/>
            <w:sz w:val="24"/>
            <w:szCs w:val="24"/>
          </w:rPr>
          <w:t>.</w:t>
        </w:r>
      </w:ins>
      <w:ins w:id="141" w:author="Bambang Satrio Wibowo" w:date="2019-11-05T17:10:00Z">
        <w:r w:rsidR="000C581C">
          <w:rPr>
            <w:rFonts w:ascii="Times New Roman" w:hAnsi="Times New Roman" w:cs="Times New Roman"/>
            <w:sz w:val="24"/>
            <w:szCs w:val="24"/>
          </w:rPr>
          <w:t xml:space="preserve"> Pada tahap akhir </w:t>
        </w:r>
      </w:ins>
      <w:ins w:id="142" w:author="Bambang Satrio Wibowo" w:date="2019-11-05T17:11:00Z">
        <w:r w:rsidR="000C581C">
          <w:rPr>
            <w:rFonts w:ascii="Times New Roman" w:hAnsi="Times New Roman" w:cs="Times New Roman"/>
            <w:sz w:val="24"/>
            <w:szCs w:val="24"/>
          </w:rPr>
          <w:t xml:space="preserve">citra akan diklasifikasikan </w:t>
        </w:r>
      </w:ins>
      <w:ins w:id="143" w:author="Bambang Satrio Wibowo" w:date="2019-11-05T17:12:00Z">
        <w:r w:rsidR="000C581C">
          <w:rPr>
            <w:rFonts w:ascii="Times New Roman" w:hAnsi="Times New Roman" w:cs="Times New Roman"/>
            <w:sz w:val="24"/>
            <w:szCs w:val="24"/>
          </w:rPr>
          <w:t xml:space="preserve">jenis penyakitnya </w:t>
        </w:r>
      </w:ins>
      <w:ins w:id="144" w:author="Bambang Satrio Wibowo" w:date="2019-11-05T17:11:00Z">
        <w:r w:rsidR="000C581C">
          <w:rPr>
            <w:rFonts w:ascii="Times New Roman" w:hAnsi="Times New Roman" w:cs="Times New Roman"/>
            <w:sz w:val="24"/>
            <w:szCs w:val="24"/>
          </w:rPr>
          <w:t xml:space="preserve">dengan </w:t>
        </w:r>
      </w:ins>
      <w:ins w:id="145" w:author="Bambang Satrio Wibowo" w:date="2019-11-05T17:12:00Z">
        <w:r w:rsidR="000C581C">
          <w:rPr>
            <w:rFonts w:ascii="Times New Roman" w:hAnsi="Times New Roman" w:cs="Times New Roman"/>
            <w:sz w:val="24"/>
            <w:szCs w:val="24"/>
          </w:rPr>
          <w:t>CNN (</w:t>
        </w:r>
        <w:r w:rsidR="000C581C">
          <w:rPr>
            <w:rFonts w:ascii="Times New Roman" w:hAnsi="Times New Roman" w:cs="Times New Roman"/>
            <w:i/>
            <w:sz w:val="24"/>
            <w:szCs w:val="24"/>
          </w:rPr>
          <w:t>Convolutional Neural Network</w:t>
        </w:r>
        <w:r w:rsidR="000C581C">
          <w:rPr>
            <w:rFonts w:ascii="Times New Roman" w:hAnsi="Times New Roman" w:cs="Times New Roman"/>
            <w:sz w:val="24"/>
            <w:szCs w:val="24"/>
          </w:rPr>
          <w:t>)</w:t>
        </w:r>
      </w:ins>
      <w:ins w:id="146" w:author="Bambang Satrio Wibowo" w:date="2019-11-05T17:13:00Z">
        <w:r w:rsidR="000C581C">
          <w:rPr>
            <w:rFonts w:ascii="Times New Roman" w:hAnsi="Times New Roman" w:cs="Times New Roman"/>
            <w:sz w:val="24"/>
            <w:szCs w:val="24"/>
          </w:rPr>
          <w:t>.</w:t>
        </w:r>
      </w:ins>
      <w:ins w:id="147" w:author="Bambang Satrio Wibowo" w:date="2019-11-06T14:44:00Z">
        <w:r w:rsidR="00C06DAE">
          <w:rPr>
            <w:rFonts w:ascii="Times New Roman" w:hAnsi="Times New Roman" w:cs="Times New Roman"/>
            <w:sz w:val="24"/>
            <w:szCs w:val="24"/>
          </w:rPr>
          <w:t xml:space="preserve"> Metode CNN merupakan salah satu metode </w:t>
        </w:r>
        <w:r w:rsidR="00C06DAE">
          <w:rPr>
            <w:rFonts w:ascii="Times New Roman" w:hAnsi="Times New Roman" w:cs="Times New Roman"/>
            <w:i/>
            <w:sz w:val="24"/>
            <w:szCs w:val="24"/>
          </w:rPr>
          <w:t>deep elearning</w:t>
        </w:r>
        <w:r w:rsidR="00C06DAE">
          <w:rPr>
            <w:rFonts w:ascii="Times New Roman" w:hAnsi="Times New Roman" w:cs="Times New Roman"/>
            <w:sz w:val="24"/>
            <w:szCs w:val="24"/>
          </w:rPr>
          <w:t xml:space="preserve"> yang mampu melakukan proses pembelajaran mandiri untuk pengenalan objek, ekstraksi objek</w:t>
        </w:r>
      </w:ins>
      <w:ins w:id="148" w:author="Bambang Satrio Wibowo" w:date="2019-11-13T16:29:00Z">
        <w:r w:rsidR="00CE2900">
          <w:rPr>
            <w:rFonts w:ascii="Times New Roman" w:hAnsi="Times New Roman" w:cs="Times New Roman"/>
            <w:sz w:val="24"/>
            <w:szCs w:val="24"/>
          </w:rPr>
          <w:t>,</w:t>
        </w:r>
      </w:ins>
      <w:ins w:id="149" w:author="Bambang Satrio Wibowo" w:date="2019-11-06T14:44:00Z">
        <w:r w:rsidR="00C06DAE">
          <w:rPr>
            <w:rFonts w:ascii="Times New Roman" w:hAnsi="Times New Roman" w:cs="Times New Roman"/>
            <w:sz w:val="24"/>
            <w:szCs w:val="24"/>
          </w:rPr>
          <w:t xml:space="preserve"> dan klasifikasi serta dapat diterapkan pada citra resolusi tinggi yang memiliki model distribusi nonparametrik (Zhang </w:t>
        </w:r>
      </w:ins>
      <w:ins w:id="150" w:author="Bambang Satrio Wibowo" w:date="2019-11-06T14:47:00Z">
        <w:r w:rsidR="00C06DAE">
          <w:rPr>
            <w:rFonts w:ascii="Times New Roman" w:hAnsi="Times New Roman" w:cs="Times New Roman"/>
            <w:i/>
            <w:sz w:val="24"/>
            <w:szCs w:val="24"/>
          </w:rPr>
          <w:t>et al</w:t>
        </w:r>
        <w:r w:rsidR="00C06DAE">
          <w:rPr>
            <w:rFonts w:ascii="Times New Roman" w:hAnsi="Times New Roman" w:cs="Times New Roman"/>
            <w:sz w:val="24"/>
            <w:szCs w:val="24"/>
          </w:rPr>
          <w:t>., 2018).</w:t>
        </w:r>
      </w:ins>
      <w:ins w:id="151" w:author="Bambang Satrio Wibowo" w:date="2019-11-06T14:18:00Z">
        <w:r w:rsidR="003B6252">
          <w:rPr>
            <w:rFonts w:ascii="Times New Roman" w:hAnsi="Times New Roman" w:cs="Times New Roman"/>
            <w:sz w:val="24"/>
            <w:szCs w:val="24"/>
          </w:rPr>
          <w:t xml:space="preserve"> Dengan adanya proses klasifikasi, maka penyakit yang diderita </w:t>
        </w:r>
      </w:ins>
      <w:ins w:id="152" w:author="Bambang Satrio Wibowo" w:date="2019-11-06T14:20:00Z">
        <w:r w:rsidR="003B6252">
          <w:rPr>
            <w:rFonts w:ascii="Times New Roman" w:hAnsi="Times New Roman" w:cs="Times New Roman"/>
            <w:sz w:val="24"/>
            <w:szCs w:val="24"/>
          </w:rPr>
          <w:t xml:space="preserve">oleh daun </w:t>
        </w:r>
        <w:r w:rsidR="009D1C68">
          <w:rPr>
            <w:rFonts w:ascii="Times New Roman" w:hAnsi="Times New Roman" w:cs="Times New Roman"/>
            <w:sz w:val="24"/>
            <w:szCs w:val="24"/>
          </w:rPr>
          <w:t>dapat diketahui.</w:t>
        </w:r>
      </w:ins>
      <w:r w:rsidR="00AE1AF5" w:rsidDel="003E070B">
        <w:rPr>
          <w:rFonts w:ascii="Times New Roman" w:hAnsi="Times New Roman" w:cs="Times New Roman"/>
          <w:sz w:val="24"/>
          <w:szCs w:val="24"/>
        </w:rPr>
        <w:t xml:space="preserve"> </w:t>
      </w:r>
    </w:p>
    <w:p w14:paraId="1C8EF6E4" w14:textId="3FF3111C" w:rsidR="00DB3A5A" w:rsidRDefault="0023380F" w:rsidP="00420D6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uraian di atas</w:t>
      </w:r>
      <w:r w:rsidR="00C0258D">
        <w:rPr>
          <w:rFonts w:ascii="Times New Roman" w:hAnsi="Times New Roman" w:cs="Times New Roman"/>
          <w:sz w:val="24"/>
          <w:szCs w:val="24"/>
        </w:rPr>
        <w:t xml:space="preserve">, </w:t>
      </w:r>
      <w:r>
        <w:rPr>
          <w:rFonts w:ascii="Times New Roman" w:hAnsi="Times New Roman" w:cs="Times New Roman"/>
          <w:sz w:val="24"/>
          <w:szCs w:val="24"/>
        </w:rPr>
        <w:t>judul Tugas Akhir ini adalah</w:t>
      </w:r>
      <w:r w:rsidR="00C0258D">
        <w:rPr>
          <w:rFonts w:ascii="Times New Roman" w:hAnsi="Times New Roman" w:cs="Times New Roman"/>
          <w:sz w:val="24"/>
          <w:szCs w:val="24"/>
        </w:rPr>
        <w:t xml:space="preserve">, </w:t>
      </w:r>
      <w:r w:rsidR="00C0258D" w:rsidRPr="0023380F">
        <w:rPr>
          <w:rFonts w:ascii="Times New Roman" w:hAnsi="Times New Roman" w:cs="Times New Roman"/>
          <w:b/>
          <w:sz w:val="24"/>
          <w:szCs w:val="24"/>
        </w:rPr>
        <w:t>“Identifikas</w:t>
      </w:r>
      <w:r w:rsidR="000858C1" w:rsidRPr="0023380F">
        <w:rPr>
          <w:rFonts w:ascii="Times New Roman" w:hAnsi="Times New Roman" w:cs="Times New Roman"/>
          <w:b/>
          <w:sz w:val="24"/>
          <w:szCs w:val="24"/>
        </w:rPr>
        <w:t xml:space="preserve">i Penyakit </w:t>
      </w:r>
      <w:r w:rsidR="00204753" w:rsidRPr="0023380F">
        <w:rPr>
          <w:rFonts w:ascii="Times New Roman" w:hAnsi="Times New Roman" w:cs="Times New Roman"/>
          <w:b/>
          <w:sz w:val="24"/>
          <w:szCs w:val="24"/>
        </w:rPr>
        <w:t xml:space="preserve">Tanaman </w:t>
      </w:r>
      <w:r w:rsidR="00EF7FD6" w:rsidRPr="0023380F">
        <w:rPr>
          <w:rFonts w:ascii="Times New Roman" w:hAnsi="Times New Roman" w:cs="Times New Roman"/>
          <w:b/>
          <w:sz w:val="24"/>
          <w:szCs w:val="24"/>
        </w:rPr>
        <w:t xml:space="preserve">Kentang </w:t>
      </w:r>
      <w:r w:rsidR="00204753" w:rsidRPr="0023380F">
        <w:rPr>
          <w:rFonts w:ascii="Times New Roman" w:hAnsi="Times New Roman" w:cs="Times New Roman"/>
          <w:b/>
          <w:sz w:val="24"/>
          <w:szCs w:val="24"/>
        </w:rPr>
        <w:t>B</w:t>
      </w:r>
      <w:r w:rsidR="00C0258D" w:rsidRPr="0023380F">
        <w:rPr>
          <w:rFonts w:ascii="Times New Roman" w:hAnsi="Times New Roman" w:cs="Times New Roman"/>
          <w:b/>
          <w:sz w:val="24"/>
          <w:szCs w:val="24"/>
        </w:rPr>
        <w:t xml:space="preserve">erdasarkan Citra Daun </w:t>
      </w:r>
      <w:r w:rsidR="00204753" w:rsidRPr="0023380F">
        <w:rPr>
          <w:rFonts w:ascii="Times New Roman" w:hAnsi="Times New Roman" w:cs="Times New Roman"/>
          <w:b/>
          <w:sz w:val="24"/>
          <w:szCs w:val="24"/>
        </w:rPr>
        <w:t xml:space="preserve">Menggunakan Metode </w:t>
      </w:r>
      <w:r w:rsidR="007239F4" w:rsidRPr="0023380F">
        <w:rPr>
          <w:rFonts w:ascii="Times New Roman" w:hAnsi="Times New Roman" w:cs="Times New Roman"/>
          <w:b/>
          <w:sz w:val="24"/>
          <w:szCs w:val="24"/>
        </w:rPr>
        <w:t>Morfologi</w:t>
      </w:r>
      <w:r w:rsidR="00204753" w:rsidRPr="0023380F">
        <w:rPr>
          <w:rFonts w:ascii="Times New Roman" w:hAnsi="Times New Roman" w:cs="Times New Roman"/>
          <w:b/>
          <w:sz w:val="24"/>
          <w:szCs w:val="24"/>
        </w:rPr>
        <w:t xml:space="preserve"> dan </w:t>
      </w:r>
      <w:r w:rsidR="00204753" w:rsidRPr="0023380F">
        <w:rPr>
          <w:rFonts w:ascii="Times New Roman" w:hAnsi="Times New Roman" w:cs="Times New Roman"/>
          <w:b/>
          <w:i/>
          <w:sz w:val="24"/>
          <w:szCs w:val="24"/>
        </w:rPr>
        <w:t>Convolutional Neural Network</w:t>
      </w:r>
      <w:r w:rsidR="00204753" w:rsidRPr="0023380F">
        <w:rPr>
          <w:rFonts w:ascii="Times New Roman" w:hAnsi="Times New Roman" w:cs="Times New Roman"/>
          <w:b/>
          <w:sz w:val="24"/>
          <w:szCs w:val="24"/>
        </w:rPr>
        <w:t>”.</w:t>
      </w:r>
    </w:p>
    <w:p w14:paraId="33A23A5B" w14:textId="77777777" w:rsidR="00D51EE1" w:rsidRDefault="00D51EE1" w:rsidP="00420D69">
      <w:pPr>
        <w:pStyle w:val="Heading2"/>
        <w:numPr>
          <w:ilvl w:val="0"/>
          <w:numId w:val="1"/>
        </w:numPr>
        <w:spacing w:line="360" w:lineRule="auto"/>
        <w:ind w:left="567" w:hanging="567"/>
      </w:pPr>
      <w:r>
        <w:t>Rumusan Masalah</w:t>
      </w:r>
    </w:p>
    <w:p w14:paraId="71A5915E" w14:textId="115C702F" w:rsidR="00D51EE1" w:rsidRDefault="00D51EE1"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Berdasarkan latar belakang diatas, maka didapat rumusan masalah yaitu</w:t>
      </w:r>
      <w:r w:rsidR="00753C5E">
        <w:rPr>
          <w:rFonts w:ascii="Times New Roman" w:hAnsi="Times New Roman" w:cs="Times New Roman"/>
          <w:sz w:val="24"/>
          <w:szCs w:val="24"/>
        </w:rPr>
        <w:t xml:space="preserve"> </w:t>
      </w:r>
      <w:ins w:id="153" w:author="Bambang Satrio Wibowo" w:date="2019-11-24T21:12:00Z">
        <w:r w:rsidR="00221F0F">
          <w:rPr>
            <w:rFonts w:ascii="Times New Roman" w:hAnsi="Times New Roman" w:cs="Times New Roman"/>
            <w:sz w:val="24"/>
            <w:szCs w:val="24"/>
          </w:rPr>
          <w:t>identifikasi berdasarkan penglihatan manual memiliki kekurangan yaitu lama dan mengacu pada keakuratan.</w:t>
        </w:r>
      </w:ins>
    </w:p>
    <w:p w14:paraId="77C6BAF5" w14:textId="77777777" w:rsidR="003548BC" w:rsidRDefault="003548BC" w:rsidP="00420D69">
      <w:pPr>
        <w:pStyle w:val="Heading2"/>
        <w:numPr>
          <w:ilvl w:val="0"/>
          <w:numId w:val="1"/>
        </w:numPr>
        <w:spacing w:line="360" w:lineRule="auto"/>
        <w:ind w:left="567" w:hanging="567"/>
      </w:pPr>
      <w:r>
        <w:t>Tujuan</w:t>
      </w:r>
    </w:p>
    <w:p w14:paraId="1DFF33EE" w14:textId="75991B64" w:rsidR="003548BC" w:rsidRDefault="003548BC"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Adapun tujuan dari pe</w:t>
      </w:r>
      <w:r w:rsidR="00216D7E">
        <w:rPr>
          <w:rFonts w:ascii="Times New Roman" w:hAnsi="Times New Roman" w:cs="Times New Roman"/>
          <w:sz w:val="24"/>
          <w:szCs w:val="24"/>
        </w:rPr>
        <w:t>nyusunan</w:t>
      </w:r>
      <w:r>
        <w:rPr>
          <w:rFonts w:ascii="Times New Roman" w:hAnsi="Times New Roman" w:cs="Times New Roman"/>
          <w:sz w:val="24"/>
          <w:szCs w:val="24"/>
        </w:rPr>
        <w:t xml:space="preserve"> tugas akhir </w:t>
      </w:r>
      <w:r w:rsidR="00216D7E">
        <w:rPr>
          <w:rFonts w:ascii="Times New Roman" w:hAnsi="Times New Roman" w:cs="Times New Roman"/>
          <w:sz w:val="24"/>
          <w:szCs w:val="24"/>
        </w:rPr>
        <w:t>ini</w:t>
      </w:r>
      <w:r w:rsidR="00C62318">
        <w:rPr>
          <w:rFonts w:ascii="Times New Roman" w:hAnsi="Times New Roman" w:cs="Times New Roman"/>
          <w:sz w:val="24"/>
          <w:szCs w:val="24"/>
        </w:rPr>
        <w:t xml:space="preserve"> </w:t>
      </w:r>
      <w:r w:rsidR="00216D7E">
        <w:rPr>
          <w:rFonts w:ascii="Times New Roman" w:hAnsi="Times New Roman" w:cs="Times New Roman"/>
          <w:sz w:val="24"/>
          <w:szCs w:val="24"/>
        </w:rPr>
        <w:t>adalah membangun s</w:t>
      </w:r>
      <w:r w:rsidR="00753C5E">
        <w:rPr>
          <w:rFonts w:ascii="Times New Roman" w:hAnsi="Times New Roman" w:cs="Times New Roman"/>
          <w:sz w:val="24"/>
          <w:szCs w:val="24"/>
        </w:rPr>
        <w:t>istem yang dapat mendeteksi</w:t>
      </w:r>
      <w:r w:rsidR="00487515">
        <w:rPr>
          <w:rFonts w:ascii="Times New Roman" w:hAnsi="Times New Roman" w:cs="Times New Roman"/>
          <w:sz w:val="24"/>
          <w:szCs w:val="24"/>
        </w:rPr>
        <w:t xml:space="preserve"> penyakit pada </w:t>
      </w:r>
      <w:r w:rsidR="00216D7E">
        <w:rPr>
          <w:rFonts w:ascii="Times New Roman" w:hAnsi="Times New Roman" w:cs="Times New Roman"/>
          <w:sz w:val="24"/>
          <w:szCs w:val="24"/>
        </w:rPr>
        <w:t xml:space="preserve">daun </w:t>
      </w:r>
      <w:del w:id="154" w:author="Bambang Satrio Wibowo" w:date="2019-11-05T17:04:00Z">
        <w:r w:rsidR="00C62318" w:rsidDel="006D39AD">
          <w:rPr>
            <w:rFonts w:ascii="Times New Roman" w:hAnsi="Times New Roman" w:cs="Times New Roman"/>
            <w:sz w:val="24"/>
            <w:szCs w:val="24"/>
          </w:rPr>
          <w:delText xml:space="preserve">tanaman </w:delText>
        </w:r>
      </w:del>
      <w:r w:rsidR="00216D7E">
        <w:rPr>
          <w:rFonts w:ascii="Times New Roman" w:hAnsi="Times New Roman" w:cs="Times New Roman"/>
          <w:sz w:val="24"/>
          <w:szCs w:val="24"/>
        </w:rPr>
        <w:t>kentang.</w:t>
      </w:r>
    </w:p>
    <w:p w14:paraId="6277ECBA" w14:textId="77777777" w:rsidR="00A95680" w:rsidRDefault="00A95680" w:rsidP="00420D69">
      <w:pPr>
        <w:pStyle w:val="Heading2"/>
        <w:numPr>
          <w:ilvl w:val="0"/>
          <w:numId w:val="1"/>
        </w:numPr>
        <w:spacing w:line="360" w:lineRule="auto"/>
        <w:ind w:left="567" w:hanging="567"/>
      </w:pPr>
      <w:r>
        <w:t>Manfaat</w:t>
      </w:r>
    </w:p>
    <w:p w14:paraId="2DC18F69" w14:textId="6BFE7755" w:rsidR="00A95680" w:rsidRDefault="00210700"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Dalam penyus</w:t>
      </w:r>
      <w:r w:rsidR="006043B3">
        <w:rPr>
          <w:rFonts w:ascii="Times New Roman" w:hAnsi="Times New Roman" w:cs="Times New Roman"/>
          <w:sz w:val="24"/>
          <w:szCs w:val="24"/>
        </w:rPr>
        <w:t>unan tugas a</w:t>
      </w:r>
      <w:r w:rsidR="00D67751">
        <w:rPr>
          <w:rFonts w:ascii="Times New Roman" w:hAnsi="Times New Roman" w:cs="Times New Roman"/>
          <w:sz w:val="24"/>
          <w:szCs w:val="24"/>
        </w:rPr>
        <w:t xml:space="preserve">khir ini </w:t>
      </w:r>
      <w:r>
        <w:rPr>
          <w:rFonts w:ascii="Times New Roman" w:hAnsi="Times New Roman" w:cs="Times New Roman"/>
          <w:sz w:val="24"/>
          <w:szCs w:val="24"/>
        </w:rPr>
        <w:t xml:space="preserve">memiliki manfaat </w:t>
      </w:r>
      <w:r w:rsidR="00D67751">
        <w:rPr>
          <w:rFonts w:ascii="Times New Roman" w:hAnsi="Times New Roman" w:cs="Times New Roman"/>
          <w:sz w:val="24"/>
          <w:szCs w:val="24"/>
        </w:rPr>
        <w:t>sebagai berikut</w:t>
      </w:r>
      <w:r w:rsidR="006043B3">
        <w:rPr>
          <w:rFonts w:ascii="Times New Roman" w:hAnsi="Times New Roman" w:cs="Times New Roman"/>
          <w:sz w:val="24"/>
          <w:szCs w:val="24"/>
        </w:rPr>
        <w:t>:</w:t>
      </w:r>
    </w:p>
    <w:p w14:paraId="75A781F0" w14:textId="1186DA00" w:rsidR="006043B3" w:rsidRDefault="006043B3" w:rsidP="00420D69">
      <w:pPr>
        <w:pStyle w:val="ListParagraph"/>
        <w:numPr>
          <w:ilvl w:val="0"/>
          <w:numId w:val="2"/>
        </w:numPr>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M</w:t>
      </w:r>
      <w:r w:rsidR="00DF2E81">
        <w:rPr>
          <w:rFonts w:ascii="Times New Roman" w:hAnsi="Times New Roman" w:cs="Times New Roman"/>
          <w:sz w:val="24"/>
          <w:szCs w:val="24"/>
        </w:rPr>
        <w:t xml:space="preserve">engetahui penerapan </w:t>
      </w:r>
      <w:del w:id="155" w:author="Bambang Satrio Wibowo" w:date="2019-11-05T17:04:00Z">
        <w:r w:rsidR="00DF2E81" w:rsidDel="00B71AFD">
          <w:rPr>
            <w:rFonts w:ascii="Times New Roman" w:hAnsi="Times New Roman" w:cs="Times New Roman"/>
            <w:sz w:val="24"/>
            <w:szCs w:val="24"/>
          </w:rPr>
          <w:delText xml:space="preserve">metode </w:delText>
        </w:r>
      </w:del>
      <w:ins w:id="156" w:author="Bambang Satrio Wibowo" w:date="2019-11-05T17:04:00Z">
        <w:r w:rsidR="00B71AFD">
          <w:rPr>
            <w:rFonts w:ascii="Times New Roman" w:hAnsi="Times New Roman" w:cs="Times New Roman"/>
            <w:sz w:val="24"/>
            <w:szCs w:val="24"/>
          </w:rPr>
          <w:t xml:space="preserve">operasi </w:t>
        </w:r>
      </w:ins>
      <w:r w:rsidR="00DF2E81">
        <w:rPr>
          <w:rFonts w:ascii="Times New Roman" w:hAnsi="Times New Roman" w:cs="Times New Roman"/>
          <w:sz w:val="24"/>
          <w:szCs w:val="24"/>
        </w:rPr>
        <w:t xml:space="preserve">Morfologi dan </w:t>
      </w:r>
      <w:ins w:id="157" w:author="Bambang Satrio Wibowo" w:date="2019-11-05T17:05:00Z">
        <w:r w:rsidR="00B71AFD">
          <w:rPr>
            <w:rFonts w:ascii="Times New Roman" w:hAnsi="Times New Roman" w:cs="Times New Roman"/>
            <w:sz w:val="24"/>
            <w:szCs w:val="24"/>
          </w:rPr>
          <w:t xml:space="preserve">Algoritma </w:t>
        </w:r>
      </w:ins>
      <w:r w:rsidR="00DF2E81">
        <w:rPr>
          <w:rFonts w:ascii="Times New Roman" w:hAnsi="Times New Roman" w:cs="Times New Roman"/>
          <w:i/>
          <w:sz w:val="24"/>
          <w:szCs w:val="24"/>
        </w:rPr>
        <w:t xml:space="preserve">Convolutional Neural Network </w:t>
      </w:r>
      <w:r w:rsidR="00DF2E81">
        <w:rPr>
          <w:rFonts w:ascii="Times New Roman" w:hAnsi="Times New Roman" w:cs="Times New Roman"/>
          <w:sz w:val="24"/>
          <w:szCs w:val="24"/>
        </w:rPr>
        <w:t xml:space="preserve">(CNN) </w:t>
      </w:r>
      <w:r w:rsidR="008255C5">
        <w:rPr>
          <w:rFonts w:ascii="Times New Roman" w:hAnsi="Times New Roman" w:cs="Times New Roman"/>
          <w:sz w:val="24"/>
          <w:szCs w:val="24"/>
        </w:rPr>
        <w:t>dalam mengidentifikasi</w:t>
      </w:r>
      <w:del w:id="158" w:author="Bambang Satrio Wibowo" w:date="2019-11-05T17:05:00Z">
        <w:r w:rsidR="008255C5" w:rsidDel="00CF5B02">
          <w:rPr>
            <w:rFonts w:ascii="Times New Roman" w:hAnsi="Times New Roman" w:cs="Times New Roman"/>
            <w:sz w:val="24"/>
            <w:szCs w:val="24"/>
          </w:rPr>
          <w:delText xml:space="preserve"> dan mengetahui</w:delText>
        </w:r>
      </w:del>
      <w:r w:rsidR="008255C5">
        <w:rPr>
          <w:rFonts w:ascii="Times New Roman" w:hAnsi="Times New Roman" w:cs="Times New Roman"/>
          <w:sz w:val="24"/>
          <w:szCs w:val="24"/>
        </w:rPr>
        <w:t xml:space="preserve"> penyakit </w:t>
      </w:r>
      <w:del w:id="159" w:author="Bambang Satrio Wibowo" w:date="2019-11-05T17:05:00Z">
        <w:r w:rsidR="008255C5" w:rsidDel="00B71AFD">
          <w:rPr>
            <w:rFonts w:ascii="Times New Roman" w:hAnsi="Times New Roman" w:cs="Times New Roman"/>
            <w:sz w:val="24"/>
            <w:szCs w:val="24"/>
          </w:rPr>
          <w:delText xml:space="preserve">tanaman </w:delText>
        </w:r>
      </w:del>
      <w:ins w:id="160" w:author="Bambang Satrio Wibowo" w:date="2019-11-05T17:05:00Z">
        <w:r w:rsidR="00B71AFD">
          <w:rPr>
            <w:rFonts w:ascii="Times New Roman" w:hAnsi="Times New Roman" w:cs="Times New Roman"/>
            <w:sz w:val="24"/>
            <w:szCs w:val="24"/>
          </w:rPr>
          <w:t xml:space="preserve">pada daun </w:t>
        </w:r>
      </w:ins>
      <w:r w:rsidR="008255C5">
        <w:rPr>
          <w:rFonts w:ascii="Times New Roman" w:hAnsi="Times New Roman" w:cs="Times New Roman"/>
          <w:sz w:val="24"/>
          <w:szCs w:val="24"/>
        </w:rPr>
        <w:t>kentang</w:t>
      </w:r>
      <w:r>
        <w:rPr>
          <w:rFonts w:ascii="Times New Roman" w:hAnsi="Times New Roman" w:cs="Times New Roman"/>
          <w:sz w:val="24"/>
          <w:szCs w:val="24"/>
        </w:rPr>
        <w:t>.</w:t>
      </w:r>
    </w:p>
    <w:p w14:paraId="3630C960" w14:textId="23F672A4" w:rsidR="00B6271E" w:rsidRDefault="0052350A" w:rsidP="00420D69">
      <w:pPr>
        <w:pStyle w:val="ListParagraph"/>
        <w:numPr>
          <w:ilvl w:val="0"/>
          <w:numId w:val="2"/>
        </w:numPr>
        <w:spacing w:before="24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Sebagai referensi untuk pembelajaran dan penelitian </w:t>
      </w:r>
      <w:r w:rsidR="00C242C3">
        <w:rPr>
          <w:rFonts w:ascii="Times New Roman" w:hAnsi="Times New Roman" w:cs="Times New Roman"/>
          <w:sz w:val="24"/>
          <w:szCs w:val="24"/>
        </w:rPr>
        <w:t>identifikasi</w:t>
      </w:r>
      <w:r>
        <w:rPr>
          <w:rFonts w:ascii="Times New Roman" w:hAnsi="Times New Roman" w:cs="Times New Roman"/>
          <w:sz w:val="24"/>
          <w:szCs w:val="24"/>
        </w:rPr>
        <w:t xml:space="preserve"> penyakit daun </w:t>
      </w:r>
      <w:r w:rsidR="00C242C3">
        <w:rPr>
          <w:rFonts w:ascii="Times New Roman" w:hAnsi="Times New Roman" w:cs="Times New Roman"/>
          <w:sz w:val="24"/>
          <w:szCs w:val="24"/>
        </w:rPr>
        <w:t xml:space="preserve">kentang </w:t>
      </w:r>
      <w:r>
        <w:rPr>
          <w:rFonts w:ascii="Times New Roman" w:hAnsi="Times New Roman" w:cs="Times New Roman"/>
          <w:sz w:val="24"/>
          <w:szCs w:val="24"/>
        </w:rPr>
        <w:t xml:space="preserve">dengan </w:t>
      </w:r>
      <w:r w:rsidR="00C242C3">
        <w:rPr>
          <w:rFonts w:ascii="Times New Roman" w:hAnsi="Times New Roman" w:cs="Times New Roman"/>
          <w:sz w:val="24"/>
          <w:szCs w:val="24"/>
        </w:rPr>
        <w:t>o</w:t>
      </w:r>
      <w:r w:rsidR="00DF2E81">
        <w:rPr>
          <w:rFonts w:ascii="Times New Roman" w:hAnsi="Times New Roman" w:cs="Times New Roman"/>
          <w:sz w:val="24"/>
          <w:szCs w:val="24"/>
        </w:rPr>
        <w:t>perasi m</w:t>
      </w:r>
      <w:r>
        <w:rPr>
          <w:rFonts w:ascii="Times New Roman" w:hAnsi="Times New Roman" w:cs="Times New Roman"/>
          <w:sz w:val="24"/>
          <w:szCs w:val="24"/>
        </w:rPr>
        <w:t xml:space="preserve">orfologi dan </w:t>
      </w:r>
      <w:r>
        <w:rPr>
          <w:rFonts w:ascii="Times New Roman" w:hAnsi="Times New Roman" w:cs="Times New Roman"/>
          <w:i/>
          <w:sz w:val="24"/>
          <w:szCs w:val="24"/>
        </w:rPr>
        <w:t xml:space="preserve">Convolutional Neural Network </w:t>
      </w:r>
      <w:r>
        <w:rPr>
          <w:rFonts w:ascii="Times New Roman" w:hAnsi="Times New Roman" w:cs="Times New Roman"/>
          <w:sz w:val="24"/>
          <w:szCs w:val="24"/>
        </w:rPr>
        <w:t>(CNN).</w:t>
      </w:r>
    </w:p>
    <w:p w14:paraId="08AA4504" w14:textId="77777777" w:rsidR="00E415F6" w:rsidRDefault="00B15DC8" w:rsidP="00420D69">
      <w:pPr>
        <w:pStyle w:val="Heading2"/>
        <w:numPr>
          <w:ilvl w:val="0"/>
          <w:numId w:val="1"/>
        </w:numPr>
        <w:spacing w:line="360" w:lineRule="auto"/>
        <w:ind w:left="567" w:hanging="567"/>
      </w:pPr>
      <w:r>
        <w:lastRenderedPageBreak/>
        <w:t>Batasan Masalah</w:t>
      </w:r>
    </w:p>
    <w:p w14:paraId="07265577" w14:textId="6AC8F6D0" w:rsidR="00C242C3" w:rsidRDefault="00F3208F"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Dalam pembuatan tugas akhir diberikan</w:t>
      </w:r>
      <w:r w:rsidR="00FE52CA">
        <w:rPr>
          <w:rFonts w:ascii="Times New Roman" w:hAnsi="Times New Roman" w:cs="Times New Roman"/>
          <w:sz w:val="24"/>
          <w:szCs w:val="24"/>
        </w:rPr>
        <w:t xml:space="preserve"> batasan</w:t>
      </w:r>
      <w:r>
        <w:rPr>
          <w:rFonts w:ascii="Times New Roman" w:hAnsi="Times New Roman" w:cs="Times New Roman"/>
          <w:sz w:val="24"/>
          <w:szCs w:val="24"/>
        </w:rPr>
        <w:t xml:space="preserve"> </w:t>
      </w:r>
      <w:r w:rsidR="00D67751">
        <w:rPr>
          <w:rFonts w:ascii="Times New Roman" w:hAnsi="Times New Roman" w:cs="Times New Roman"/>
          <w:sz w:val="24"/>
          <w:szCs w:val="24"/>
        </w:rPr>
        <w:t>sebagai berikut</w:t>
      </w:r>
      <w:r w:rsidR="00FE52CA">
        <w:rPr>
          <w:rFonts w:ascii="Times New Roman" w:hAnsi="Times New Roman" w:cs="Times New Roman"/>
          <w:sz w:val="24"/>
          <w:szCs w:val="24"/>
        </w:rPr>
        <w:t>:</w:t>
      </w:r>
    </w:p>
    <w:p w14:paraId="64A973BF" w14:textId="4AEB00D6" w:rsidR="00FE52CA" w:rsidRDefault="00FE52CA" w:rsidP="00420D69">
      <w:pPr>
        <w:pStyle w:val="ListParagraph"/>
        <w:numPr>
          <w:ilvl w:val="0"/>
          <w:numId w:val="3"/>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Objek penelitian </w:t>
      </w:r>
      <w:r w:rsidR="004A45AC">
        <w:rPr>
          <w:rFonts w:ascii="Times New Roman" w:hAnsi="Times New Roman" w:cs="Times New Roman"/>
          <w:sz w:val="24"/>
          <w:szCs w:val="24"/>
        </w:rPr>
        <w:t xml:space="preserve">ini </w:t>
      </w:r>
      <w:r>
        <w:rPr>
          <w:rFonts w:ascii="Times New Roman" w:hAnsi="Times New Roman" w:cs="Times New Roman"/>
          <w:sz w:val="24"/>
          <w:szCs w:val="24"/>
        </w:rPr>
        <w:t xml:space="preserve">adalah </w:t>
      </w:r>
      <w:r w:rsidR="00E3465A">
        <w:rPr>
          <w:rFonts w:ascii="Times New Roman" w:hAnsi="Times New Roman" w:cs="Times New Roman"/>
          <w:sz w:val="24"/>
          <w:szCs w:val="24"/>
        </w:rPr>
        <w:t>d</w:t>
      </w:r>
      <w:r>
        <w:rPr>
          <w:rFonts w:ascii="Times New Roman" w:hAnsi="Times New Roman" w:cs="Times New Roman"/>
          <w:sz w:val="24"/>
          <w:szCs w:val="24"/>
        </w:rPr>
        <w:t xml:space="preserve">aun kentang dalam bentuk citra </w:t>
      </w:r>
      <w:r>
        <w:rPr>
          <w:rFonts w:ascii="Times New Roman" w:hAnsi="Times New Roman" w:cs="Times New Roman"/>
          <w:i/>
          <w:sz w:val="24"/>
          <w:szCs w:val="24"/>
        </w:rPr>
        <w:t>digital</w:t>
      </w:r>
      <w:r>
        <w:rPr>
          <w:rFonts w:ascii="Times New Roman" w:hAnsi="Times New Roman" w:cs="Times New Roman"/>
          <w:sz w:val="24"/>
          <w:szCs w:val="24"/>
        </w:rPr>
        <w:t>.</w:t>
      </w:r>
    </w:p>
    <w:p w14:paraId="11C99A57" w14:textId="7D08F237" w:rsidR="00C73AEC" w:rsidRPr="00CC3171" w:rsidRDefault="00FE52CA" w:rsidP="00CC3171">
      <w:pPr>
        <w:pStyle w:val="ListParagraph"/>
        <w:numPr>
          <w:ilvl w:val="0"/>
          <w:numId w:val="3"/>
        </w:numPr>
        <w:spacing w:line="360" w:lineRule="auto"/>
        <w:ind w:left="709" w:hanging="709"/>
        <w:jc w:val="both"/>
        <w:rPr>
          <w:rFonts w:ascii="Times New Roman" w:hAnsi="Times New Roman" w:cs="Times New Roman"/>
          <w:sz w:val="24"/>
          <w:szCs w:val="24"/>
        </w:rPr>
      </w:pPr>
      <w:commentRangeStart w:id="161"/>
      <w:commentRangeStart w:id="162"/>
      <w:r>
        <w:rPr>
          <w:rFonts w:ascii="Times New Roman" w:hAnsi="Times New Roman" w:cs="Times New Roman"/>
          <w:i/>
          <w:sz w:val="24"/>
          <w:szCs w:val="24"/>
        </w:rPr>
        <w:t xml:space="preserve">Dataset </w:t>
      </w:r>
      <w:r>
        <w:rPr>
          <w:rFonts w:ascii="Times New Roman" w:hAnsi="Times New Roman" w:cs="Times New Roman"/>
          <w:sz w:val="24"/>
          <w:szCs w:val="24"/>
        </w:rPr>
        <w:t xml:space="preserve">citra daun kentang didapat dari </w:t>
      </w:r>
      <w:r w:rsidR="00C43657">
        <w:rPr>
          <w:rFonts w:ascii="Times New Roman" w:hAnsi="Times New Roman" w:cs="Times New Roman"/>
          <w:i/>
          <w:sz w:val="24"/>
          <w:szCs w:val="24"/>
        </w:rPr>
        <w:t>github repositories</w:t>
      </w:r>
      <w:r w:rsidR="00C73AEC">
        <w:rPr>
          <w:rFonts w:ascii="Times New Roman" w:hAnsi="Times New Roman" w:cs="Times New Roman"/>
          <w:i/>
          <w:sz w:val="24"/>
          <w:szCs w:val="24"/>
        </w:rPr>
        <w:t xml:space="preserve"> </w:t>
      </w:r>
      <w:r w:rsidR="00C73AEC">
        <w:rPr>
          <w:rFonts w:ascii="Times New Roman" w:hAnsi="Times New Roman" w:cs="Times New Roman"/>
          <w:sz w:val="24"/>
          <w:szCs w:val="24"/>
        </w:rPr>
        <w:t>dengan judul “</w:t>
      </w:r>
      <w:r w:rsidR="00C73AEC">
        <w:rPr>
          <w:rFonts w:ascii="Times New Roman" w:hAnsi="Times New Roman" w:cs="Times New Roman"/>
          <w:i/>
          <w:sz w:val="24"/>
          <w:szCs w:val="24"/>
        </w:rPr>
        <w:t>Plant Village</w:t>
      </w:r>
      <w:r w:rsidR="00C73AEC">
        <w:rPr>
          <w:rFonts w:ascii="Times New Roman" w:hAnsi="Times New Roman" w:cs="Times New Roman"/>
          <w:sz w:val="24"/>
          <w:szCs w:val="24"/>
        </w:rPr>
        <w:t>” (spMohanty, 2016)</w:t>
      </w:r>
      <w:r w:rsidR="00F305BD">
        <w:rPr>
          <w:rFonts w:ascii="Times New Roman" w:hAnsi="Times New Roman" w:cs="Times New Roman"/>
          <w:sz w:val="24"/>
          <w:szCs w:val="24"/>
        </w:rPr>
        <w:t>.</w:t>
      </w:r>
      <w:commentRangeEnd w:id="161"/>
      <w:r w:rsidR="00293F9C">
        <w:rPr>
          <w:rStyle w:val="CommentReference"/>
        </w:rPr>
        <w:commentReference w:id="161"/>
      </w:r>
      <w:commentRangeEnd w:id="162"/>
      <w:r w:rsidR="00C43657">
        <w:rPr>
          <w:rStyle w:val="CommentReference"/>
        </w:rPr>
        <w:commentReference w:id="162"/>
      </w:r>
    </w:p>
    <w:p w14:paraId="7E32AF4D" w14:textId="733F8F2F" w:rsidR="00F305BD" w:rsidDel="00293F9C" w:rsidRDefault="00F305BD">
      <w:pPr>
        <w:pStyle w:val="ListParagraph"/>
        <w:numPr>
          <w:ilvl w:val="0"/>
          <w:numId w:val="3"/>
        </w:numPr>
        <w:spacing w:line="360" w:lineRule="auto"/>
        <w:ind w:left="709" w:hanging="709"/>
        <w:jc w:val="both"/>
        <w:rPr>
          <w:del w:id="163" w:author="Ng Poi Wong" w:date="2019-09-26T14:32:00Z"/>
          <w:rFonts w:ascii="Times New Roman" w:hAnsi="Times New Roman" w:cs="Times New Roman"/>
          <w:sz w:val="24"/>
          <w:szCs w:val="24"/>
        </w:rPr>
      </w:pPr>
      <w:del w:id="164" w:author="Ng Poi Wong" w:date="2019-09-26T14:32:00Z">
        <w:r w:rsidDel="00293F9C">
          <w:rPr>
            <w:rFonts w:ascii="Times New Roman" w:hAnsi="Times New Roman" w:cs="Times New Roman"/>
            <w:sz w:val="24"/>
            <w:szCs w:val="24"/>
          </w:rPr>
          <w:delText xml:space="preserve">Identifikasi dilakukan berdasarkan fitur tekstur dengan </w:delText>
        </w:r>
        <w:r w:rsidR="00BA6F9D" w:rsidDel="00293F9C">
          <w:rPr>
            <w:rFonts w:ascii="Times New Roman" w:hAnsi="Times New Roman" w:cs="Times New Roman"/>
            <w:sz w:val="24"/>
            <w:szCs w:val="24"/>
          </w:rPr>
          <w:delText xml:space="preserve">metode </w:delText>
        </w:r>
        <w:r w:rsidDel="00293F9C">
          <w:rPr>
            <w:rFonts w:ascii="Times New Roman" w:hAnsi="Times New Roman" w:cs="Times New Roman"/>
            <w:sz w:val="24"/>
            <w:szCs w:val="24"/>
          </w:rPr>
          <w:delText>morfologi</w:delText>
        </w:r>
        <w:r w:rsidR="00BA6F9D" w:rsidDel="00293F9C">
          <w:rPr>
            <w:rFonts w:ascii="Times New Roman" w:hAnsi="Times New Roman" w:cs="Times New Roman"/>
            <w:sz w:val="24"/>
            <w:szCs w:val="24"/>
          </w:rPr>
          <w:delText xml:space="preserve"> dan</w:delText>
        </w:r>
        <w:r w:rsidR="00327718" w:rsidDel="00293F9C">
          <w:rPr>
            <w:rFonts w:ascii="Times New Roman" w:hAnsi="Times New Roman" w:cs="Times New Roman"/>
            <w:sz w:val="24"/>
            <w:szCs w:val="24"/>
          </w:rPr>
          <w:delText xml:space="preserve"> penyakit dikalsifikasikan </w:delText>
        </w:r>
        <w:r w:rsidR="00BA6F9D" w:rsidDel="00293F9C">
          <w:rPr>
            <w:rFonts w:ascii="Times New Roman" w:hAnsi="Times New Roman" w:cs="Times New Roman"/>
            <w:sz w:val="24"/>
            <w:szCs w:val="24"/>
          </w:rPr>
          <w:delText xml:space="preserve">menggunakan </w:delText>
        </w:r>
        <w:r w:rsidR="00BA6F9D" w:rsidDel="00293F9C">
          <w:rPr>
            <w:rFonts w:ascii="Times New Roman" w:hAnsi="Times New Roman" w:cs="Times New Roman"/>
            <w:i/>
            <w:sz w:val="24"/>
            <w:szCs w:val="24"/>
          </w:rPr>
          <w:delText>Convolutional Neural Netwrok</w:delText>
        </w:r>
        <w:r w:rsidR="00BA6F9D" w:rsidDel="00293F9C">
          <w:rPr>
            <w:rFonts w:ascii="Times New Roman" w:hAnsi="Times New Roman" w:cs="Times New Roman"/>
            <w:sz w:val="24"/>
            <w:szCs w:val="24"/>
          </w:rPr>
          <w:delText xml:space="preserve"> (CNN)</w:delText>
        </w:r>
        <w:r w:rsidDel="00293F9C">
          <w:rPr>
            <w:rFonts w:ascii="Times New Roman" w:hAnsi="Times New Roman" w:cs="Times New Roman"/>
            <w:sz w:val="24"/>
            <w:szCs w:val="24"/>
          </w:rPr>
          <w:delText>.</w:delText>
        </w:r>
      </w:del>
    </w:p>
    <w:p w14:paraId="797C29E9" w14:textId="45D346DC" w:rsidR="00F305BD" w:rsidRDefault="00F305BD">
      <w:pPr>
        <w:pStyle w:val="ListParagraph"/>
        <w:numPr>
          <w:ilvl w:val="0"/>
          <w:numId w:val="3"/>
        </w:numPr>
        <w:spacing w:line="360" w:lineRule="auto"/>
        <w:ind w:left="709" w:hanging="709"/>
        <w:jc w:val="both"/>
        <w:rPr>
          <w:ins w:id="165" w:author="Bambang Satrio Wibowo" w:date="2019-11-07T16:33:00Z"/>
          <w:rFonts w:ascii="Times New Roman" w:hAnsi="Times New Roman" w:cs="Times New Roman"/>
          <w:sz w:val="24"/>
          <w:szCs w:val="24"/>
        </w:rPr>
        <w:pPrChange w:id="166" w:author="Bambang Satrio Wibowo" w:date="2019-10-08T10:57:00Z">
          <w:pPr>
            <w:pStyle w:val="ListParagraph"/>
            <w:spacing w:line="360" w:lineRule="auto"/>
            <w:ind w:left="567"/>
            <w:jc w:val="both"/>
          </w:pPr>
        </w:pPrChange>
      </w:pPr>
      <w:commentRangeStart w:id="167"/>
      <w:r w:rsidRPr="008B4AB6">
        <w:rPr>
          <w:rFonts w:ascii="Times New Roman" w:hAnsi="Times New Roman" w:cs="Times New Roman"/>
          <w:sz w:val="24"/>
          <w:szCs w:val="24"/>
        </w:rPr>
        <w:t xml:space="preserve">Klasifikasi dilakukan berdasarkan 3 (tiga) kelas yaitu daun </w:t>
      </w:r>
      <w:r w:rsidR="00F3208F">
        <w:rPr>
          <w:rFonts w:ascii="Times New Roman" w:hAnsi="Times New Roman" w:cs="Times New Roman"/>
          <w:sz w:val="24"/>
          <w:szCs w:val="24"/>
        </w:rPr>
        <w:t>normal</w:t>
      </w:r>
      <w:r w:rsidRPr="008B4AB6">
        <w:rPr>
          <w:rFonts w:ascii="Times New Roman" w:hAnsi="Times New Roman" w:cs="Times New Roman"/>
          <w:sz w:val="24"/>
          <w:szCs w:val="24"/>
        </w:rPr>
        <w:t xml:space="preserve">, daun terserang penyakit </w:t>
      </w:r>
      <w:ins w:id="168" w:author="Bambang Satrio Wibowo" w:date="2019-11-07T14:29:00Z">
        <w:r w:rsidR="00281314">
          <w:rPr>
            <w:rFonts w:ascii="Times New Roman" w:hAnsi="Times New Roman" w:cs="Times New Roman"/>
            <w:sz w:val="24"/>
            <w:szCs w:val="24"/>
          </w:rPr>
          <w:t>busuk daun (</w:t>
        </w:r>
      </w:ins>
      <w:r w:rsidRPr="008B4AB6">
        <w:rPr>
          <w:rFonts w:ascii="Times New Roman" w:hAnsi="Times New Roman" w:cs="Times New Roman"/>
          <w:i/>
          <w:sz w:val="24"/>
          <w:szCs w:val="24"/>
        </w:rPr>
        <w:t>late blight</w:t>
      </w:r>
      <w:ins w:id="169" w:author="Bambang Satrio Wibowo" w:date="2019-11-07T14:29:00Z">
        <w:r w:rsidR="00281314">
          <w:rPr>
            <w:rFonts w:ascii="Times New Roman" w:hAnsi="Times New Roman" w:cs="Times New Roman"/>
            <w:i/>
            <w:sz w:val="24"/>
            <w:szCs w:val="24"/>
          </w:rPr>
          <w:t>I</w:t>
        </w:r>
        <w:r w:rsidR="00281314">
          <w:rPr>
            <w:rFonts w:ascii="Times New Roman" w:hAnsi="Times New Roman" w:cs="Times New Roman"/>
            <w:sz w:val="24"/>
            <w:szCs w:val="24"/>
          </w:rPr>
          <w:t>)</w:t>
        </w:r>
      </w:ins>
      <w:r w:rsidRPr="008B4AB6">
        <w:rPr>
          <w:rFonts w:ascii="Times New Roman" w:hAnsi="Times New Roman" w:cs="Times New Roman"/>
          <w:i/>
          <w:sz w:val="24"/>
          <w:szCs w:val="24"/>
        </w:rPr>
        <w:t xml:space="preserve"> </w:t>
      </w:r>
      <w:r w:rsidRPr="008B4AB6">
        <w:rPr>
          <w:rFonts w:ascii="Times New Roman" w:hAnsi="Times New Roman" w:cs="Times New Roman"/>
          <w:sz w:val="24"/>
          <w:szCs w:val="24"/>
        </w:rPr>
        <w:t>dan</w:t>
      </w:r>
      <w:ins w:id="170" w:author="Bambang Satrio Wibowo" w:date="2019-11-07T14:29:00Z">
        <w:r w:rsidR="00281314">
          <w:rPr>
            <w:rFonts w:ascii="Times New Roman" w:hAnsi="Times New Roman" w:cs="Times New Roman"/>
            <w:sz w:val="24"/>
            <w:szCs w:val="24"/>
          </w:rPr>
          <w:t xml:space="preserve"> bercak kering</w:t>
        </w:r>
      </w:ins>
      <w:r w:rsidRPr="008B4AB6">
        <w:rPr>
          <w:rFonts w:ascii="Times New Roman" w:hAnsi="Times New Roman" w:cs="Times New Roman"/>
          <w:sz w:val="24"/>
          <w:szCs w:val="24"/>
        </w:rPr>
        <w:t xml:space="preserve"> </w:t>
      </w:r>
      <w:ins w:id="171" w:author="Bambang Satrio Wibowo" w:date="2019-11-07T14:29:00Z">
        <w:r w:rsidR="00281314">
          <w:rPr>
            <w:rFonts w:ascii="Times New Roman" w:hAnsi="Times New Roman" w:cs="Times New Roman"/>
            <w:sz w:val="24"/>
            <w:szCs w:val="24"/>
          </w:rPr>
          <w:t>(</w:t>
        </w:r>
      </w:ins>
      <w:r w:rsidRPr="008B4AB6">
        <w:rPr>
          <w:rFonts w:ascii="Times New Roman" w:hAnsi="Times New Roman" w:cs="Times New Roman"/>
          <w:i/>
          <w:sz w:val="24"/>
          <w:szCs w:val="24"/>
        </w:rPr>
        <w:t>early blight</w:t>
      </w:r>
      <w:ins w:id="172" w:author="Bambang Satrio Wibowo" w:date="2019-11-07T14:29:00Z">
        <w:r w:rsidR="00281314">
          <w:rPr>
            <w:rFonts w:ascii="Times New Roman" w:hAnsi="Times New Roman" w:cs="Times New Roman"/>
            <w:sz w:val="24"/>
            <w:szCs w:val="24"/>
          </w:rPr>
          <w:t>)</w:t>
        </w:r>
      </w:ins>
      <w:r w:rsidRPr="008B4AB6">
        <w:rPr>
          <w:rFonts w:ascii="Times New Roman" w:hAnsi="Times New Roman" w:cs="Times New Roman"/>
          <w:sz w:val="24"/>
          <w:szCs w:val="24"/>
        </w:rPr>
        <w:t>.</w:t>
      </w:r>
      <w:commentRangeEnd w:id="167"/>
      <w:r w:rsidR="00293F9C">
        <w:rPr>
          <w:rStyle w:val="CommentReference"/>
        </w:rPr>
        <w:commentReference w:id="167"/>
      </w:r>
    </w:p>
    <w:p w14:paraId="55523977" w14:textId="626424ED" w:rsidR="00567856" w:rsidRDefault="00567856">
      <w:pPr>
        <w:pStyle w:val="ListParagraph"/>
        <w:numPr>
          <w:ilvl w:val="0"/>
          <w:numId w:val="3"/>
        </w:numPr>
        <w:spacing w:line="360" w:lineRule="auto"/>
        <w:ind w:left="709" w:hanging="709"/>
        <w:jc w:val="both"/>
        <w:rPr>
          <w:rFonts w:ascii="Times New Roman" w:hAnsi="Times New Roman" w:cs="Times New Roman"/>
          <w:sz w:val="24"/>
          <w:szCs w:val="24"/>
        </w:rPr>
        <w:pPrChange w:id="173" w:author="Bambang Satrio Wibowo" w:date="2019-10-08T10:57:00Z">
          <w:pPr>
            <w:pStyle w:val="ListParagraph"/>
            <w:spacing w:line="360" w:lineRule="auto"/>
            <w:ind w:left="567"/>
            <w:jc w:val="both"/>
          </w:pPr>
        </w:pPrChange>
      </w:pPr>
      <w:ins w:id="174" w:author="Bambang Satrio Wibowo" w:date="2019-11-07T16:33:00Z">
        <w:r>
          <w:rPr>
            <w:rFonts w:ascii="Times New Roman" w:hAnsi="Times New Roman" w:cs="Times New Roman"/>
            <w:sz w:val="24"/>
            <w:szCs w:val="24"/>
          </w:rPr>
          <w:t xml:space="preserve">Ukuran citra </w:t>
        </w:r>
        <w:r>
          <w:rPr>
            <w:rFonts w:ascii="Times New Roman" w:hAnsi="Times New Roman" w:cs="Times New Roman"/>
            <w:i/>
            <w:sz w:val="24"/>
            <w:szCs w:val="24"/>
          </w:rPr>
          <w:t>dataset</w:t>
        </w:r>
        <w:r>
          <w:rPr>
            <w:rFonts w:ascii="Times New Roman" w:hAnsi="Times New Roman" w:cs="Times New Roman"/>
            <w:sz w:val="24"/>
            <w:szCs w:val="24"/>
          </w:rPr>
          <w:t xml:space="preserve"> 300x300 </w:t>
        </w:r>
        <w:r>
          <w:rPr>
            <w:rFonts w:ascii="Times New Roman" w:hAnsi="Times New Roman" w:cs="Times New Roman"/>
            <w:i/>
            <w:sz w:val="24"/>
            <w:szCs w:val="24"/>
          </w:rPr>
          <w:t>pixel</w:t>
        </w:r>
      </w:ins>
      <w:ins w:id="175" w:author="Bambang Satrio Wibowo" w:date="2019-11-07T16:34:00Z">
        <w:r w:rsidR="006F5E4F">
          <w:rPr>
            <w:rFonts w:ascii="Times New Roman" w:hAnsi="Times New Roman" w:cs="Times New Roman"/>
            <w:sz w:val="24"/>
            <w:szCs w:val="24"/>
          </w:rPr>
          <w:t>.</w:t>
        </w:r>
      </w:ins>
    </w:p>
    <w:p w14:paraId="5055E753" w14:textId="7EE06A04" w:rsidR="00B842A3" w:rsidRPr="00B842A3" w:rsidDel="008B4AB6" w:rsidRDefault="00CC3171" w:rsidP="00B842A3">
      <w:pPr>
        <w:pStyle w:val="ListParagraph"/>
        <w:numPr>
          <w:ilvl w:val="0"/>
          <w:numId w:val="3"/>
        </w:numPr>
        <w:ind w:left="709" w:hanging="709"/>
        <w:rPr>
          <w:del w:id="176" w:author="Bambang Satrio Wibowo" w:date="2019-10-08T10:55:00Z"/>
        </w:rPr>
      </w:pPr>
      <w:r w:rsidRPr="00B842A3">
        <w:rPr>
          <w:rFonts w:ascii="Times New Roman" w:hAnsi="Times New Roman" w:cs="Times New Roman"/>
          <w:sz w:val="24"/>
          <w:szCs w:val="24"/>
        </w:rPr>
        <w:t>Gambar yang digunakan berformat .jpg.</w:t>
      </w:r>
    </w:p>
    <w:p w14:paraId="4F975AA3" w14:textId="34649F25" w:rsidR="00ED19F8" w:rsidRDefault="00ED19F8">
      <w:pPr>
        <w:pStyle w:val="Heading2"/>
        <w:numPr>
          <w:ilvl w:val="0"/>
          <w:numId w:val="1"/>
        </w:numPr>
        <w:spacing w:line="360" w:lineRule="auto"/>
        <w:ind w:left="567" w:hanging="567"/>
        <w:pPrChange w:id="177" w:author="Bambang Satrio Wibowo" w:date="2019-10-08T10:57:00Z">
          <w:pPr>
            <w:pStyle w:val="ListParagraph"/>
            <w:spacing w:line="360" w:lineRule="auto"/>
            <w:ind w:left="567"/>
            <w:jc w:val="both"/>
          </w:pPr>
        </w:pPrChange>
      </w:pPr>
      <w:bookmarkStart w:id="178" w:name="_GoBack"/>
      <w:bookmarkEnd w:id="178"/>
      <w:r>
        <w:t>Metodologi Penelitian</w:t>
      </w:r>
    </w:p>
    <w:p w14:paraId="6A6EFC6D" w14:textId="43202DB4" w:rsidR="00643CC6" w:rsidRDefault="00643CC6" w:rsidP="00C436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Langkah-langkah dalam pengerjaan tugas akhir ini adalah:</w:t>
      </w:r>
    </w:p>
    <w:p w14:paraId="44862ABB" w14:textId="47B9D0E0" w:rsidR="00643CC6" w:rsidRDefault="00643CC6" w:rsidP="00C43657">
      <w:pPr>
        <w:pStyle w:val="ListParagraph"/>
        <w:numPr>
          <w:ilvl w:val="0"/>
          <w:numId w:val="8"/>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Mempelajari Referensi</w:t>
      </w:r>
    </w:p>
    <w:p w14:paraId="3E8EFA2A" w14:textId="09D91242" w:rsidR="00643CC6" w:rsidRDefault="00643CC6" w:rsidP="00C43657">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Pada tahapan ini mencari referensi untuk tugas akhir dari jurnal, situs, buku, dan paper sebagai sumber untuk landasan teori dengan tujuan untuk memahami proses kerja dari metode yang digunakan pada tugas akhir.</w:t>
      </w:r>
    </w:p>
    <w:p w14:paraId="679E1277" w14:textId="010D064C" w:rsidR="00643CC6" w:rsidRDefault="00643CC6" w:rsidP="00C43657">
      <w:pPr>
        <w:pStyle w:val="ListParagraph"/>
        <w:numPr>
          <w:ilvl w:val="0"/>
          <w:numId w:val="8"/>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Metodologi pengembangan sistem yang digunakan untuk penyelesaian tugas akhir ini adalah metodologi </w:t>
      </w:r>
      <w:r>
        <w:rPr>
          <w:rFonts w:ascii="Times New Roman" w:hAnsi="Times New Roman" w:cs="Times New Roman"/>
          <w:i/>
          <w:sz w:val="24"/>
          <w:szCs w:val="24"/>
        </w:rPr>
        <w:t>waterfall</w:t>
      </w:r>
      <w:r>
        <w:rPr>
          <w:rFonts w:ascii="Times New Roman" w:hAnsi="Times New Roman" w:cs="Times New Roman"/>
          <w:sz w:val="24"/>
          <w:szCs w:val="24"/>
        </w:rPr>
        <w:t xml:space="preserve"> dengan langkah-langkah sebagai berikut (Pressman, 2002):</w:t>
      </w:r>
    </w:p>
    <w:p w14:paraId="6BB751E5" w14:textId="4EB19551" w:rsidR="0019685D" w:rsidRDefault="0019685D"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Analisis Kebutuhan</w:t>
      </w:r>
    </w:p>
    <w:p w14:paraId="0DBA3220" w14:textId="5C8E6708" w:rsidR="0019685D" w:rsidRDefault="0019685D" w:rsidP="00C43657">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Pada tahap ini dilakukan analisis kebutuhan sistem, berupa </w:t>
      </w:r>
      <w:r w:rsidR="000B20E3">
        <w:rPr>
          <w:rFonts w:ascii="Times New Roman" w:hAnsi="Times New Roman" w:cs="Times New Roman"/>
          <w:sz w:val="24"/>
          <w:szCs w:val="24"/>
        </w:rPr>
        <w:t>analisis proses, kebutuhan fun</w:t>
      </w:r>
      <w:r w:rsidR="00F5624D">
        <w:rPr>
          <w:rFonts w:ascii="Times New Roman" w:hAnsi="Times New Roman" w:cs="Times New Roman"/>
          <w:sz w:val="24"/>
          <w:szCs w:val="24"/>
        </w:rPr>
        <w:t>g</w:t>
      </w:r>
      <w:r w:rsidR="000B20E3">
        <w:rPr>
          <w:rFonts w:ascii="Times New Roman" w:hAnsi="Times New Roman" w:cs="Times New Roman"/>
          <w:sz w:val="24"/>
          <w:szCs w:val="24"/>
        </w:rPr>
        <w:t xml:space="preserve">sional, dan kebutuhan </w:t>
      </w:r>
      <w:r w:rsidR="000B20E3">
        <w:rPr>
          <w:rFonts w:ascii="Times New Roman" w:hAnsi="Times New Roman" w:cs="Times New Roman"/>
          <w:i/>
          <w:sz w:val="24"/>
          <w:szCs w:val="24"/>
        </w:rPr>
        <w:t>non</w:t>
      </w:r>
      <w:r w:rsidR="000B20E3">
        <w:rPr>
          <w:rFonts w:ascii="Times New Roman" w:hAnsi="Times New Roman" w:cs="Times New Roman"/>
          <w:sz w:val="24"/>
          <w:szCs w:val="24"/>
        </w:rPr>
        <w:t xml:space="preserve">-fungsional. Untuk analisis proses menggunakan </w:t>
      </w:r>
      <w:r w:rsidR="000B20E3">
        <w:rPr>
          <w:rFonts w:ascii="Times New Roman" w:hAnsi="Times New Roman" w:cs="Times New Roman"/>
          <w:i/>
          <w:sz w:val="24"/>
          <w:szCs w:val="24"/>
        </w:rPr>
        <w:t>Flow Chart</w:t>
      </w:r>
      <w:r w:rsidR="000B20E3">
        <w:rPr>
          <w:rFonts w:ascii="Times New Roman" w:hAnsi="Times New Roman" w:cs="Times New Roman"/>
          <w:sz w:val="24"/>
          <w:szCs w:val="24"/>
        </w:rPr>
        <w:t xml:space="preserve">, kebutuhan fungsional menggunakan </w:t>
      </w:r>
      <w:r w:rsidR="000B20E3">
        <w:rPr>
          <w:rFonts w:ascii="Times New Roman" w:hAnsi="Times New Roman" w:cs="Times New Roman"/>
          <w:i/>
          <w:sz w:val="24"/>
          <w:szCs w:val="24"/>
        </w:rPr>
        <w:t>use case diagram</w:t>
      </w:r>
      <w:r w:rsidR="000B20E3">
        <w:rPr>
          <w:rFonts w:ascii="Times New Roman" w:hAnsi="Times New Roman" w:cs="Times New Roman"/>
          <w:sz w:val="24"/>
          <w:szCs w:val="24"/>
        </w:rPr>
        <w:t xml:space="preserve">, dan kebutuhan </w:t>
      </w:r>
      <w:r w:rsidR="000B20E3">
        <w:rPr>
          <w:rFonts w:ascii="Times New Roman" w:hAnsi="Times New Roman" w:cs="Times New Roman"/>
          <w:i/>
          <w:sz w:val="24"/>
          <w:szCs w:val="24"/>
        </w:rPr>
        <w:t>non</w:t>
      </w:r>
      <w:r w:rsidR="000B20E3">
        <w:rPr>
          <w:rFonts w:ascii="Times New Roman" w:hAnsi="Times New Roman" w:cs="Times New Roman"/>
          <w:sz w:val="24"/>
          <w:szCs w:val="24"/>
        </w:rPr>
        <w:t>-fungsional memanfaatkan PIECES.</w:t>
      </w:r>
    </w:p>
    <w:p w14:paraId="40E496CB" w14:textId="08B35579" w:rsidR="000B20E3" w:rsidRDefault="000B20E3"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Perancangan</w:t>
      </w:r>
    </w:p>
    <w:p w14:paraId="62E2B336" w14:textId="63639637" w:rsidR="000B20E3" w:rsidRDefault="000B20E3" w:rsidP="00C43657">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Merancang </w:t>
      </w:r>
      <w:r>
        <w:rPr>
          <w:rFonts w:ascii="Times New Roman" w:hAnsi="Times New Roman" w:cs="Times New Roman"/>
          <w:i/>
          <w:sz w:val="24"/>
          <w:szCs w:val="24"/>
        </w:rPr>
        <w:t>user interfaces</w:t>
      </w:r>
      <w:r>
        <w:rPr>
          <w:rFonts w:ascii="Times New Roman" w:hAnsi="Times New Roman" w:cs="Times New Roman"/>
          <w:sz w:val="24"/>
          <w:szCs w:val="24"/>
        </w:rPr>
        <w:t xml:space="preserve"> dengan </w:t>
      </w:r>
      <w:r>
        <w:rPr>
          <w:rFonts w:ascii="Times New Roman" w:hAnsi="Times New Roman" w:cs="Times New Roman"/>
          <w:i/>
          <w:sz w:val="24"/>
          <w:szCs w:val="24"/>
        </w:rPr>
        <w:t>software Balsamiq</w:t>
      </w:r>
      <w:r>
        <w:rPr>
          <w:rFonts w:ascii="Times New Roman" w:hAnsi="Times New Roman" w:cs="Times New Roman"/>
          <w:sz w:val="24"/>
          <w:szCs w:val="24"/>
        </w:rPr>
        <w:t>.</w:t>
      </w:r>
    </w:p>
    <w:p w14:paraId="7E869E82" w14:textId="52D6C2C2" w:rsidR="000B20E3" w:rsidRDefault="000B20E3"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Penulisan Program</w:t>
      </w:r>
    </w:p>
    <w:p w14:paraId="5C35EFDC" w14:textId="04586612" w:rsidR="00534597" w:rsidRPr="00F9019F" w:rsidRDefault="000B20E3">
      <w:pPr>
        <w:pStyle w:val="ListParagraph"/>
        <w:spacing w:line="360" w:lineRule="auto"/>
        <w:ind w:left="1560"/>
        <w:jc w:val="both"/>
        <w:rPr>
          <w:rFonts w:ascii="Times New Roman" w:hAnsi="Times New Roman" w:cs="Times New Roman"/>
          <w:sz w:val="24"/>
          <w:szCs w:val="24"/>
          <w:rPrChange w:id="179" w:author="Bambang Satrio Wibowo" w:date="2019-11-07T16:36:00Z">
            <w:rPr/>
          </w:rPrChange>
        </w:rPr>
      </w:pPr>
      <w:r>
        <w:rPr>
          <w:rFonts w:ascii="Times New Roman" w:hAnsi="Times New Roman" w:cs="Times New Roman"/>
          <w:sz w:val="24"/>
          <w:szCs w:val="24"/>
        </w:rPr>
        <w:t>Melakukan penu</w:t>
      </w:r>
      <w:r w:rsidR="004A0363">
        <w:rPr>
          <w:rFonts w:ascii="Times New Roman" w:hAnsi="Times New Roman" w:cs="Times New Roman"/>
          <w:sz w:val="24"/>
          <w:szCs w:val="24"/>
        </w:rPr>
        <w:t>lisan program menggunakan C#</w:t>
      </w:r>
      <w:r>
        <w:rPr>
          <w:rFonts w:ascii="Times New Roman" w:hAnsi="Times New Roman" w:cs="Times New Roman"/>
          <w:sz w:val="24"/>
          <w:szCs w:val="24"/>
        </w:rPr>
        <w:t>.</w:t>
      </w:r>
    </w:p>
    <w:p w14:paraId="4C9E9332" w14:textId="054B2013" w:rsidR="000B20E3" w:rsidRDefault="000B20E3"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Pengujian</w:t>
      </w:r>
    </w:p>
    <w:p w14:paraId="2E1A1BBF" w14:textId="235DC7D9" w:rsidR="000B20E3" w:rsidRPr="007C1373" w:rsidRDefault="000B20E3" w:rsidP="00926A70">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Proses pengujian ini dilakukan dengan menggunakan gambar</w:t>
      </w:r>
      <w:r w:rsidR="00B64E50">
        <w:rPr>
          <w:rFonts w:ascii="Times New Roman" w:hAnsi="Times New Roman" w:cs="Times New Roman"/>
          <w:sz w:val="24"/>
          <w:szCs w:val="24"/>
        </w:rPr>
        <w:t xml:space="preserve"> normal dan terserang penyakit.</w:t>
      </w:r>
      <w:r w:rsidR="00F11B5D">
        <w:rPr>
          <w:rFonts w:ascii="Times New Roman" w:hAnsi="Times New Roman" w:cs="Times New Roman"/>
          <w:sz w:val="24"/>
          <w:szCs w:val="24"/>
        </w:rPr>
        <w:t xml:space="preserve"> Jumlah </w:t>
      </w:r>
      <w:r w:rsidR="00F11B5D">
        <w:rPr>
          <w:rFonts w:ascii="Times New Roman" w:hAnsi="Times New Roman" w:cs="Times New Roman"/>
          <w:i/>
          <w:sz w:val="24"/>
          <w:szCs w:val="24"/>
        </w:rPr>
        <w:t>dataset</w:t>
      </w:r>
      <w:r w:rsidR="00F11B5D">
        <w:rPr>
          <w:rFonts w:ascii="Times New Roman" w:hAnsi="Times New Roman" w:cs="Times New Roman"/>
          <w:sz w:val="24"/>
          <w:szCs w:val="24"/>
        </w:rPr>
        <w:t xml:space="preserve"> sebanyak 160 citra dimana </w:t>
      </w:r>
      <w:r w:rsidR="00F11B5D">
        <w:rPr>
          <w:rFonts w:ascii="Times New Roman" w:hAnsi="Times New Roman" w:cs="Times New Roman"/>
          <w:i/>
          <w:sz w:val="24"/>
          <w:szCs w:val="24"/>
        </w:rPr>
        <w:t>dataset</w:t>
      </w:r>
      <w:r w:rsidR="00F11B5D">
        <w:rPr>
          <w:rFonts w:ascii="Times New Roman" w:hAnsi="Times New Roman" w:cs="Times New Roman"/>
          <w:sz w:val="24"/>
          <w:szCs w:val="24"/>
        </w:rPr>
        <w:t xml:space="preserve"> dipisah, 120 citra digunakan sebagai data latih dan 40 citra lainnya digunakan sebagai data uji.</w:t>
      </w:r>
      <w:r w:rsidR="00E86632">
        <w:rPr>
          <w:rFonts w:ascii="Times New Roman" w:hAnsi="Times New Roman" w:cs="Times New Roman"/>
          <w:sz w:val="24"/>
          <w:szCs w:val="24"/>
        </w:rPr>
        <w:t xml:space="preserve"> </w:t>
      </w:r>
      <w:r w:rsidR="00E86632">
        <w:rPr>
          <w:rFonts w:ascii="Times New Roman" w:hAnsi="Times New Roman" w:cs="Times New Roman"/>
          <w:i/>
          <w:sz w:val="24"/>
          <w:szCs w:val="24"/>
        </w:rPr>
        <w:t>Dataset</w:t>
      </w:r>
      <w:r w:rsidR="00E86632">
        <w:rPr>
          <w:rFonts w:ascii="Times New Roman" w:hAnsi="Times New Roman" w:cs="Times New Roman"/>
          <w:sz w:val="24"/>
          <w:szCs w:val="24"/>
        </w:rPr>
        <w:t xml:space="preserve"> citra melal</w:t>
      </w:r>
      <w:r w:rsidR="003C51DD">
        <w:rPr>
          <w:rFonts w:ascii="Times New Roman" w:hAnsi="Times New Roman" w:cs="Times New Roman"/>
          <w:sz w:val="24"/>
          <w:szCs w:val="24"/>
        </w:rPr>
        <w:t xml:space="preserve">ui proses ekstraksi fitur warna kemudian diklasifikasi dengan </w:t>
      </w:r>
      <w:r w:rsidR="003C51DD">
        <w:rPr>
          <w:rFonts w:ascii="Times New Roman" w:hAnsi="Times New Roman" w:cs="Times New Roman"/>
          <w:i/>
          <w:sz w:val="24"/>
          <w:szCs w:val="24"/>
        </w:rPr>
        <w:lastRenderedPageBreak/>
        <w:t xml:space="preserve">Convolutional Neural Network </w:t>
      </w:r>
      <w:r w:rsidR="003C51DD">
        <w:rPr>
          <w:rFonts w:ascii="Times New Roman" w:hAnsi="Times New Roman" w:cs="Times New Roman"/>
          <w:sz w:val="24"/>
          <w:szCs w:val="24"/>
        </w:rPr>
        <w:t>(CNN)</w:t>
      </w:r>
      <w:r w:rsidR="007C1373">
        <w:rPr>
          <w:rFonts w:ascii="Times New Roman" w:hAnsi="Times New Roman" w:cs="Times New Roman"/>
          <w:sz w:val="24"/>
          <w:szCs w:val="24"/>
        </w:rPr>
        <w:t xml:space="preserve">. Setelah penyakit </w:t>
      </w:r>
      <w:r w:rsidR="00A9137B">
        <w:rPr>
          <w:rFonts w:ascii="Times New Roman" w:hAnsi="Times New Roman" w:cs="Times New Roman"/>
          <w:sz w:val="24"/>
          <w:szCs w:val="24"/>
        </w:rPr>
        <w:t xml:space="preserve">teridentifikasi, akan dilakukan </w:t>
      </w:r>
      <w:ins w:id="180" w:author="Bambang Satrio Wibowo" w:date="2019-11-05T17:07:00Z">
        <w:r w:rsidR="003653B9">
          <w:rPr>
            <w:rFonts w:ascii="Times New Roman" w:hAnsi="Times New Roman" w:cs="Times New Roman"/>
            <w:sz w:val="24"/>
            <w:szCs w:val="24"/>
          </w:rPr>
          <w:t>akurasi</w:t>
        </w:r>
      </w:ins>
      <w:del w:id="181" w:author="Bambang Satrio Wibowo" w:date="2019-11-05T17:06:00Z">
        <w:r w:rsidR="007C1373" w:rsidDel="003653B9">
          <w:rPr>
            <w:rFonts w:ascii="Times New Roman" w:hAnsi="Times New Roman" w:cs="Times New Roman"/>
            <w:sz w:val="24"/>
            <w:szCs w:val="24"/>
          </w:rPr>
          <w:delText xml:space="preserve"> </w:delText>
        </w:r>
      </w:del>
      <w:ins w:id="182" w:author="Bambang Satrio Wibowo" w:date="2019-11-05T17:06:00Z">
        <w:r w:rsidR="003653B9">
          <w:rPr>
            <w:rFonts w:ascii="Times New Roman" w:hAnsi="Times New Roman" w:cs="Times New Roman"/>
            <w:sz w:val="24"/>
            <w:szCs w:val="24"/>
          </w:rPr>
          <w:t xml:space="preserve"> </w:t>
        </w:r>
      </w:ins>
      <w:r w:rsidR="007C1373">
        <w:rPr>
          <w:rFonts w:ascii="Times New Roman" w:hAnsi="Times New Roman" w:cs="Times New Roman"/>
          <w:sz w:val="24"/>
          <w:szCs w:val="24"/>
        </w:rPr>
        <w:t>dari semua data yang telah diuji.</w:t>
      </w:r>
    </w:p>
    <w:p w14:paraId="44248C08" w14:textId="0DC48596" w:rsidR="000B20E3" w:rsidRDefault="000B20E3" w:rsidP="00C43657">
      <w:pPr>
        <w:pStyle w:val="ListParagraph"/>
        <w:numPr>
          <w:ilvl w:val="0"/>
          <w:numId w:val="8"/>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Penarikan Kesimpulan</w:t>
      </w:r>
    </w:p>
    <w:p w14:paraId="47457F7E" w14:textId="2D964202" w:rsidR="000B20E3" w:rsidRPr="000B20E3" w:rsidRDefault="000B20E3" w:rsidP="00C43657">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Penarikan kesimpulan diambil berdasarkan hasil pengujian yang dilakukan pada tahap sebelumnya</w:t>
      </w:r>
      <w:r w:rsidR="002D314B">
        <w:rPr>
          <w:rFonts w:ascii="Times New Roman" w:hAnsi="Times New Roman" w:cs="Times New Roman"/>
          <w:sz w:val="24"/>
          <w:szCs w:val="24"/>
        </w:rPr>
        <w:t>.</w:t>
      </w:r>
    </w:p>
    <w:sectPr w:rsidR="000B20E3" w:rsidRPr="000B20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1" w:author="Ng Poi Wong" w:date="2019-09-26T14:31:00Z" w:initials="NPW">
    <w:p w14:paraId="7139BB97" w14:textId="77777777" w:rsidR="00293F9C" w:rsidRPr="00293F9C" w:rsidRDefault="00293F9C">
      <w:pPr>
        <w:pStyle w:val="CommentText"/>
        <w:rPr>
          <w:lang w:val="id-ID"/>
        </w:rPr>
      </w:pPr>
      <w:r>
        <w:rPr>
          <w:rStyle w:val="CommentReference"/>
        </w:rPr>
        <w:annotationRef/>
      </w:r>
      <w:r>
        <w:rPr>
          <w:lang w:val="id-ID"/>
        </w:rPr>
        <w:t>Dataset apa ini? Linknya?</w:t>
      </w:r>
    </w:p>
  </w:comment>
  <w:comment w:id="162" w:author="Bambang Satrio Wibowo" w:date="2019-10-10T14:55:00Z" w:initials="BSW">
    <w:p w14:paraId="6E7E5B82" w14:textId="6CAB95F5" w:rsidR="00C43657" w:rsidRDefault="00C43657">
      <w:pPr>
        <w:pStyle w:val="CommentText"/>
      </w:pPr>
      <w:r>
        <w:rPr>
          <w:rStyle w:val="CommentReference"/>
        </w:rPr>
        <w:annotationRef/>
      </w:r>
      <w:r>
        <w:t xml:space="preserve">Dataset dari github pak, berikut linknya </w:t>
      </w:r>
      <w:r w:rsidRPr="00C43657">
        <w:t>https://github.com/spMohanty/PlantVillage-Dataset/tree/master/raw</w:t>
      </w:r>
    </w:p>
  </w:comment>
  <w:comment w:id="167" w:author="Ng Poi Wong" w:date="2019-09-26T14:32:00Z" w:initials="NPW">
    <w:p w14:paraId="495537B3" w14:textId="77777777" w:rsidR="00293F9C" w:rsidRPr="00293F9C" w:rsidRDefault="00293F9C">
      <w:pPr>
        <w:pStyle w:val="CommentText"/>
        <w:rPr>
          <w:lang w:val="id-ID"/>
        </w:rPr>
      </w:pPr>
      <w:r>
        <w:rPr>
          <w:rStyle w:val="CommentReference"/>
        </w:rPr>
        <w:annotationRef/>
      </w:r>
      <w:r>
        <w:rPr>
          <w:lang w:val="id-ID"/>
        </w:rPr>
        <w:t>Tidak jelas di latar belakang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39BB97" w15:done="0"/>
  <w15:commentEx w15:paraId="6E7E5B82" w15:paraIdParent="7139BB97" w15:done="0"/>
  <w15:commentEx w15:paraId="495537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000C0A" w16cid:durableId="215076FC"/>
  <w16cid:commentId w16cid:paraId="50E1269B" w16cid:durableId="215076FD"/>
  <w16cid:commentId w16cid:paraId="16E4D643" w16cid:durableId="215076FE"/>
  <w16cid:commentId w16cid:paraId="6892DF13" w16cid:durableId="215076FF"/>
  <w16cid:commentId w16cid:paraId="467C651B" w16cid:durableId="21507700"/>
  <w16cid:commentId w16cid:paraId="31313532" w16cid:durableId="21507701"/>
  <w16cid:commentId w16cid:paraId="2BA36181" w16cid:durableId="21507702"/>
  <w16cid:commentId w16cid:paraId="7139BB97" w16cid:durableId="21507703"/>
  <w16cid:commentId w16cid:paraId="6E7E5B82" w16cid:durableId="21507704"/>
  <w16cid:commentId w16cid:paraId="495537B3" w16cid:durableId="21507705"/>
  <w16cid:commentId w16cid:paraId="6546A28B" w16cid:durableId="21507706"/>
  <w16cid:commentId w16cid:paraId="61D6AA80" w16cid:durableId="215077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75B"/>
    <w:multiLevelType w:val="hybridMultilevel"/>
    <w:tmpl w:val="1A96303C"/>
    <w:lvl w:ilvl="0" w:tplc="D65875C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F5F0F"/>
    <w:multiLevelType w:val="hybridMultilevel"/>
    <w:tmpl w:val="19C05AB2"/>
    <w:lvl w:ilvl="0" w:tplc="8C6462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25D45"/>
    <w:multiLevelType w:val="hybridMultilevel"/>
    <w:tmpl w:val="601CA0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2710394F"/>
    <w:multiLevelType w:val="hybridMultilevel"/>
    <w:tmpl w:val="01EC3AF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45A2BDD"/>
    <w:multiLevelType w:val="hybridMultilevel"/>
    <w:tmpl w:val="D63EC19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6D963D9"/>
    <w:multiLevelType w:val="hybridMultilevel"/>
    <w:tmpl w:val="9C1A09AA"/>
    <w:lvl w:ilvl="0" w:tplc="8C6462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A0539"/>
    <w:multiLevelType w:val="hybridMultilevel"/>
    <w:tmpl w:val="FD764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9711B"/>
    <w:multiLevelType w:val="hybridMultilevel"/>
    <w:tmpl w:val="72F0EE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5FB3119E"/>
    <w:multiLevelType w:val="hybridMultilevel"/>
    <w:tmpl w:val="3EBE65AE"/>
    <w:lvl w:ilvl="0" w:tplc="19FC3248">
      <w:start w:val="1"/>
      <w:numFmt w:val="decimal"/>
      <w:lvlText w:val="%1."/>
      <w:lvlJc w:val="left"/>
      <w:pPr>
        <w:ind w:left="1571" w:hanging="360"/>
      </w:pPr>
      <w:rPr>
        <w:rFonts w:ascii="Times New Roman" w:hAnsi="Times New Roman" w:cs="Times New Roman" w:hint="default"/>
        <w:sz w:val="24"/>
        <w:szCs w:val="24"/>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5"/>
  </w:num>
  <w:num w:numId="2">
    <w:abstractNumId w:val="6"/>
  </w:num>
  <w:num w:numId="3">
    <w:abstractNumId w:val="8"/>
  </w:num>
  <w:num w:numId="4">
    <w:abstractNumId w:val="2"/>
  </w:num>
  <w:num w:numId="5">
    <w:abstractNumId w:val="4"/>
  </w:num>
  <w:num w:numId="6">
    <w:abstractNumId w:val="1"/>
  </w:num>
  <w:num w:numId="7">
    <w:abstractNumId w:val="0"/>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mbang Satrio Wibowo">
    <w15:presenceInfo w15:providerId="Windows Live" w15:userId="b5570652bc3ae74e"/>
  </w15:person>
  <w15:person w15:author="Ng Poi Wong">
    <w15:presenceInfo w15:providerId="None" w15:userId="Ng Poi 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A5"/>
    <w:rsid w:val="00004170"/>
    <w:rsid w:val="000407A0"/>
    <w:rsid w:val="00041E5B"/>
    <w:rsid w:val="00054727"/>
    <w:rsid w:val="000858C1"/>
    <w:rsid w:val="00092367"/>
    <w:rsid w:val="000B20E3"/>
    <w:rsid w:val="000C4D58"/>
    <w:rsid w:val="000C581C"/>
    <w:rsid w:val="000C6DEA"/>
    <w:rsid w:val="000F0F1E"/>
    <w:rsid w:val="00107EFE"/>
    <w:rsid w:val="00125065"/>
    <w:rsid w:val="00137D9E"/>
    <w:rsid w:val="00141E5F"/>
    <w:rsid w:val="00165FBD"/>
    <w:rsid w:val="00172072"/>
    <w:rsid w:val="001776FB"/>
    <w:rsid w:val="001818EB"/>
    <w:rsid w:val="0019685D"/>
    <w:rsid w:val="00197FDD"/>
    <w:rsid w:val="001B1673"/>
    <w:rsid w:val="001B3D4B"/>
    <w:rsid w:val="001C5A83"/>
    <w:rsid w:val="001E3560"/>
    <w:rsid w:val="001E3F7B"/>
    <w:rsid w:val="001F5DA3"/>
    <w:rsid w:val="00201955"/>
    <w:rsid w:val="00204753"/>
    <w:rsid w:val="00210700"/>
    <w:rsid w:val="00216D7E"/>
    <w:rsid w:val="00217329"/>
    <w:rsid w:val="00221F0F"/>
    <w:rsid w:val="0023380F"/>
    <w:rsid w:val="00242CED"/>
    <w:rsid w:val="0024675A"/>
    <w:rsid w:val="0026563F"/>
    <w:rsid w:val="00270F5C"/>
    <w:rsid w:val="00273A3F"/>
    <w:rsid w:val="00281314"/>
    <w:rsid w:val="00293F9C"/>
    <w:rsid w:val="002B6575"/>
    <w:rsid w:val="002D314B"/>
    <w:rsid w:val="002D6965"/>
    <w:rsid w:val="002F796F"/>
    <w:rsid w:val="00301574"/>
    <w:rsid w:val="003054BD"/>
    <w:rsid w:val="00314165"/>
    <w:rsid w:val="00316CE7"/>
    <w:rsid w:val="00321953"/>
    <w:rsid w:val="00327718"/>
    <w:rsid w:val="003378FE"/>
    <w:rsid w:val="003548BC"/>
    <w:rsid w:val="00357CAB"/>
    <w:rsid w:val="003653B9"/>
    <w:rsid w:val="00381A14"/>
    <w:rsid w:val="003B6252"/>
    <w:rsid w:val="003C51DD"/>
    <w:rsid w:val="003E070B"/>
    <w:rsid w:val="003E0D51"/>
    <w:rsid w:val="003E5066"/>
    <w:rsid w:val="003E51E7"/>
    <w:rsid w:val="00411704"/>
    <w:rsid w:val="00420D69"/>
    <w:rsid w:val="00455198"/>
    <w:rsid w:val="004659CF"/>
    <w:rsid w:val="00487515"/>
    <w:rsid w:val="0049019E"/>
    <w:rsid w:val="004A030B"/>
    <w:rsid w:val="004A0363"/>
    <w:rsid w:val="004A45AC"/>
    <w:rsid w:val="004C56FD"/>
    <w:rsid w:val="0052350A"/>
    <w:rsid w:val="00531C08"/>
    <w:rsid w:val="00534597"/>
    <w:rsid w:val="00567856"/>
    <w:rsid w:val="0059264E"/>
    <w:rsid w:val="005C0906"/>
    <w:rsid w:val="005D03AE"/>
    <w:rsid w:val="005F68CA"/>
    <w:rsid w:val="00602FE5"/>
    <w:rsid w:val="006043B3"/>
    <w:rsid w:val="006079E8"/>
    <w:rsid w:val="00627953"/>
    <w:rsid w:val="00643CC6"/>
    <w:rsid w:val="00660419"/>
    <w:rsid w:val="00665258"/>
    <w:rsid w:val="00672203"/>
    <w:rsid w:val="0067473A"/>
    <w:rsid w:val="006824DC"/>
    <w:rsid w:val="00683327"/>
    <w:rsid w:val="006A2AD4"/>
    <w:rsid w:val="006D0061"/>
    <w:rsid w:val="006D39AD"/>
    <w:rsid w:val="006F5E4F"/>
    <w:rsid w:val="00704AA7"/>
    <w:rsid w:val="007239F4"/>
    <w:rsid w:val="0073227C"/>
    <w:rsid w:val="007328B7"/>
    <w:rsid w:val="00740839"/>
    <w:rsid w:val="00744BFA"/>
    <w:rsid w:val="00753C5E"/>
    <w:rsid w:val="00786CCC"/>
    <w:rsid w:val="007C1373"/>
    <w:rsid w:val="007C6D03"/>
    <w:rsid w:val="007E16D1"/>
    <w:rsid w:val="00811ABE"/>
    <w:rsid w:val="008255C5"/>
    <w:rsid w:val="00842411"/>
    <w:rsid w:val="008470E6"/>
    <w:rsid w:val="008644A5"/>
    <w:rsid w:val="008921D2"/>
    <w:rsid w:val="0089323D"/>
    <w:rsid w:val="008A1423"/>
    <w:rsid w:val="008B4AB6"/>
    <w:rsid w:val="008F041B"/>
    <w:rsid w:val="00926A70"/>
    <w:rsid w:val="00935F97"/>
    <w:rsid w:val="00985EFD"/>
    <w:rsid w:val="009878F4"/>
    <w:rsid w:val="00994D97"/>
    <w:rsid w:val="00997A1B"/>
    <w:rsid w:val="009B2E74"/>
    <w:rsid w:val="009D1A4A"/>
    <w:rsid w:val="009D1C68"/>
    <w:rsid w:val="009E1B67"/>
    <w:rsid w:val="009F1415"/>
    <w:rsid w:val="009F20C9"/>
    <w:rsid w:val="009F792D"/>
    <w:rsid w:val="00A2740C"/>
    <w:rsid w:val="00A3165F"/>
    <w:rsid w:val="00A45400"/>
    <w:rsid w:val="00A5621F"/>
    <w:rsid w:val="00A72D05"/>
    <w:rsid w:val="00A813A4"/>
    <w:rsid w:val="00A82D3C"/>
    <w:rsid w:val="00A9137B"/>
    <w:rsid w:val="00A95680"/>
    <w:rsid w:val="00AE1AF5"/>
    <w:rsid w:val="00AF2317"/>
    <w:rsid w:val="00AF7CCC"/>
    <w:rsid w:val="00B15DC8"/>
    <w:rsid w:val="00B27817"/>
    <w:rsid w:val="00B617F1"/>
    <w:rsid w:val="00B6271E"/>
    <w:rsid w:val="00B6326F"/>
    <w:rsid w:val="00B64E50"/>
    <w:rsid w:val="00B71AFD"/>
    <w:rsid w:val="00B842A3"/>
    <w:rsid w:val="00B95E09"/>
    <w:rsid w:val="00BA6F9D"/>
    <w:rsid w:val="00BC66FA"/>
    <w:rsid w:val="00BF3E0B"/>
    <w:rsid w:val="00C0258D"/>
    <w:rsid w:val="00C06DAE"/>
    <w:rsid w:val="00C10B39"/>
    <w:rsid w:val="00C16A9B"/>
    <w:rsid w:val="00C242C3"/>
    <w:rsid w:val="00C43657"/>
    <w:rsid w:val="00C549DC"/>
    <w:rsid w:val="00C62318"/>
    <w:rsid w:val="00C653AE"/>
    <w:rsid w:val="00C73AEC"/>
    <w:rsid w:val="00C95873"/>
    <w:rsid w:val="00C97C56"/>
    <w:rsid w:val="00CA0FE7"/>
    <w:rsid w:val="00CC0792"/>
    <w:rsid w:val="00CC3171"/>
    <w:rsid w:val="00CD177C"/>
    <w:rsid w:val="00CE1E57"/>
    <w:rsid w:val="00CE2900"/>
    <w:rsid w:val="00CE2AA2"/>
    <w:rsid w:val="00CF5B02"/>
    <w:rsid w:val="00D038AF"/>
    <w:rsid w:val="00D14D21"/>
    <w:rsid w:val="00D23B07"/>
    <w:rsid w:val="00D45257"/>
    <w:rsid w:val="00D51EE1"/>
    <w:rsid w:val="00D5765F"/>
    <w:rsid w:val="00D62BBE"/>
    <w:rsid w:val="00D62C8F"/>
    <w:rsid w:val="00D67751"/>
    <w:rsid w:val="00D6796B"/>
    <w:rsid w:val="00D76070"/>
    <w:rsid w:val="00D91623"/>
    <w:rsid w:val="00DB04D4"/>
    <w:rsid w:val="00DB3A5A"/>
    <w:rsid w:val="00DC2281"/>
    <w:rsid w:val="00DD7A9A"/>
    <w:rsid w:val="00DF1456"/>
    <w:rsid w:val="00DF2E81"/>
    <w:rsid w:val="00E039F8"/>
    <w:rsid w:val="00E16E80"/>
    <w:rsid w:val="00E2474E"/>
    <w:rsid w:val="00E3465A"/>
    <w:rsid w:val="00E415F6"/>
    <w:rsid w:val="00E7005C"/>
    <w:rsid w:val="00E74DCA"/>
    <w:rsid w:val="00E86632"/>
    <w:rsid w:val="00E93703"/>
    <w:rsid w:val="00E947A7"/>
    <w:rsid w:val="00EA5F6D"/>
    <w:rsid w:val="00ED0B98"/>
    <w:rsid w:val="00ED19F8"/>
    <w:rsid w:val="00EF4502"/>
    <w:rsid w:val="00EF7FD6"/>
    <w:rsid w:val="00F0156C"/>
    <w:rsid w:val="00F06200"/>
    <w:rsid w:val="00F11B5D"/>
    <w:rsid w:val="00F20A65"/>
    <w:rsid w:val="00F2651B"/>
    <w:rsid w:val="00F305BD"/>
    <w:rsid w:val="00F3208F"/>
    <w:rsid w:val="00F5624D"/>
    <w:rsid w:val="00F579B4"/>
    <w:rsid w:val="00F9019F"/>
    <w:rsid w:val="00F921F4"/>
    <w:rsid w:val="00F939D7"/>
    <w:rsid w:val="00FD5E79"/>
    <w:rsid w:val="00FE52CA"/>
    <w:rsid w:val="00FF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F1BE"/>
  <w15:chartTrackingRefBased/>
  <w15:docId w15:val="{4D082A3D-1246-4A86-BD3D-024BBB5F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4A5"/>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B842A3"/>
    <w:pPr>
      <w:keepNext/>
      <w:keepLines/>
      <w:spacing w:before="40" w:after="0"/>
      <w:jc w:val="both"/>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A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93703"/>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6043B3"/>
    <w:pPr>
      <w:ind w:left="720"/>
      <w:contextualSpacing/>
    </w:pPr>
  </w:style>
  <w:style w:type="paragraph" w:styleId="BalloonText">
    <w:name w:val="Balloon Text"/>
    <w:basedOn w:val="Normal"/>
    <w:link w:val="BalloonTextChar"/>
    <w:uiPriority w:val="99"/>
    <w:semiHidden/>
    <w:unhideWhenUsed/>
    <w:rsid w:val="00BF3E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E0B"/>
    <w:rPr>
      <w:rFonts w:ascii="Segoe UI" w:hAnsi="Segoe UI" w:cs="Segoe UI"/>
      <w:sz w:val="18"/>
      <w:szCs w:val="18"/>
    </w:rPr>
  </w:style>
  <w:style w:type="character" w:styleId="CommentReference">
    <w:name w:val="annotation reference"/>
    <w:basedOn w:val="DefaultParagraphFont"/>
    <w:uiPriority w:val="99"/>
    <w:semiHidden/>
    <w:unhideWhenUsed/>
    <w:rsid w:val="00BF3E0B"/>
    <w:rPr>
      <w:sz w:val="16"/>
      <w:szCs w:val="16"/>
    </w:rPr>
  </w:style>
  <w:style w:type="paragraph" w:styleId="CommentText">
    <w:name w:val="annotation text"/>
    <w:basedOn w:val="Normal"/>
    <w:link w:val="CommentTextChar"/>
    <w:uiPriority w:val="99"/>
    <w:semiHidden/>
    <w:unhideWhenUsed/>
    <w:rsid w:val="00BF3E0B"/>
    <w:pPr>
      <w:spacing w:line="240" w:lineRule="auto"/>
    </w:pPr>
    <w:rPr>
      <w:sz w:val="20"/>
      <w:szCs w:val="20"/>
    </w:rPr>
  </w:style>
  <w:style w:type="character" w:customStyle="1" w:styleId="CommentTextChar">
    <w:name w:val="Comment Text Char"/>
    <w:basedOn w:val="DefaultParagraphFont"/>
    <w:link w:val="CommentText"/>
    <w:uiPriority w:val="99"/>
    <w:semiHidden/>
    <w:rsid w:val="00BF3E0B"/>
    <w:rPr>
      <w:sz w:val="20"/>
      <w:szCs w:val="20"/>
    </w:rPr>
  </w:style>
  <w:style w:type="paragraph" w:styleId="CommentSubject">
    <w:name w:val="annotation subject"/>
    <w:basedOn w:val="CommentText"/>
    <w:next w:val="CommentText"/>
    <w:link w:val="CommentSubjectChar"/>
    <w:uiPriority w:val="99"/>
    <w:semiHidden/>
    <w:unhideWhenUsed/>
    <w:rsid w:val="00BF3E0B"/>
    <w:rPr>
      <w:b/>
      <w:bCs/>
    </w:rPr>
  </w:style>
  <w:style w:type="character" w:customStyle="1" w:styleId="CommentSubjectChar">
    <w:name w:val="Comment Subject Char"/>
    <w:basedOn w:val="CommentTextChar"/>
    <w:link w:val="CommentSubject"/>
    <w:uiPriority w:val="99"/>
    <w:semiHidden/>
    <w:rsid w:val="00BF3E0B"/>
    <w:rPr>
      <w:b/>
      <w:bCs/>
      <w:sz w:val="20"/>
      <w:szCs w:val="20"/>
    </w:rPr>
  </w:style>
  <w:style w:type="paragraph" w:styleId="Revision">
    <w:name w:val="Revision"/>
    <w:hidden/>
    <w:uiPriority w:val="99"/>
    <w:semiHidden/>
    <w:rsid w:val="00041E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61581">
      <w:bodyDiv w:val="1"/>
      <w:marLeft w:val="0"/>
      <w:marRight w:val="0"/>
      <w:marTop w:val="0"/>
      <w:marBottom w:val="0"/>
      <w:divBdr>
        <w:top w:val="none" w:sz="0" w:space="0" w:color="auto"/>
        <w:left w:val="none" w:sz="0" w:space="0" w:color="auto"/>
        <w:bottom w:val="none" w:sz="0" w:space="0" w:color="auto"/>
        <w:right w:val="none" w:sz="0" w:space="0" w:color="auto"/>
      </w:divBdr>
    </w:div>
    <w:div w:id="305358998">
      <w:bodyDiv w:val="1"/>
      <w:marLeft w:val="0"/>
      <w:marRight w:val="0"/>
      <w:marTop w:val="0"/>
      <w:marBottom w:val="0"/>
      <w:divBdr>
        <w:top w:val="none" w:sz="0" w:space="0" w:color="auto"/>
        <w:left w:val="none" w:sz="0" w:space="0" w:color="auto"/>
        <w:bottom w:val="none" w:sz="0" w:space="0" w:color="auto"/>
        <w:right w:val="none" w:sz="0" w:space="0" w:color="auto"/>
      </w:divBdr>
    </w:div>
    <w:div w:id="999311515">
      <w:bodyDiv w:val="1"/>
      <w:marLeft w:val="0"/>
      <w:marRight w:val="0"/>
      <w:marTop w:val="0"/>
      <w:marBottom w:val="0"/>
      <w:divBdr>
        <w:top w:val="none" w:sz="0" w:space="0" w:color="auto"/>
        <w:left w:val="none" w:sz="0" w:space="0" w:color="auto"/>
        <w:bottom w:val="none" w:sz="0" w:space="0" w:color="auto"/>
        <w:right w:val="none" w:sz="0" w:space="0" w:color="auto"/>
      </w:divBdr>
    </w:div>
    <w:div w:id="1021474050">
      <w:bodyDiv w:val="1"/>
      <w:marLeft w:val="0"/>
      <w:marRight w:val="0"/>
      <w:marTop w:val="0"/>
      <w:marBottom w:val="0"/>
      <w:divBdr>
        <w:top w:val="none" w:sz="0" w:space="0" w:color="auto"/>
        <w:left w:val="none" w:sz="0" w:space="0" w:color="auto"/>
        <w:bottom w:val="none" w:sz="0" w:space="0" w:color="auto"/>
        <w:right w:val="none" w:sz="0" w:space="0" w:color="auto"/>
      </w:divBdr>
    </w:div>
    <w:div w:id="1650742485">
      <w:bodyDiv w:val="1"/>
      <w:marLeft w:val="0"/>
      <w:marRight w:val="0"/>
      <w:marTop w:val="0"/>
      <w:marBottom w:val="0"/>
      <w:divBdr>
        <w:top w:val="none" w:sz="0" w:space="0" w:color="auto"/>
        <w:left w:val="none" w:sz="0" w:space="0" w:color="auto"/>
        <w:bottom w:val="none" w:sz="0" w:space="0" w:color="auto"/>
        <w:right w:val="none" w:sz="0" w:space="0" w:color="auto"/>
      </w:divBdr>
    </w:div>
    <w:div w:id="1670711585">
      <w:bodyDiv w:val="1"/>
      <w:marLeft w:val="0"/>
      <w:marRight w:val="0"/>
      <w:marTop w:val="0"/>
      <w:marBottom w:val="0"/>
      <w:divBdr>
        <w:top w:val="none" w:sz="0" w:space="0" w:color="auto"/>
        <w:left w:val="none" w:sz="0" w:space="0" w:color="auto"/>
        <w:bottom w:val="none" w:sz="0" w:space="0" w:color="auto"/>
        <w:right w:val="none" w:sz="0" w:space="0" w:color="auto"/>
      </w:divBdr>
    </w:div>
    <w:div w:id="1787654294">
      <w:bodyDiv w:val="1"/>
      <w:marLeft w:val="0"/>
      <w:marRight w:val="0"/>
      <w:marTop w:val="0"/>
      <w:marBottom w:val="0"/>
      <w:divBdr>
        <w:top w:val="none" w:sz="0" w:space="0" w:color="auto"/>
        <w:left w:val="none" w:sz="0" w:space="0" w:color="auto"/>
        <w:bottom w:val="none" w:sz="0" w:space="0" w:color="auto"/>
        <w:right w:val="none" w:sz="0" w:space="0" w:color="auto"/>
      </w:divBdr>
    </w:div>
    <w:div w:id="212777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Hen17</b:Tag>
    <b:SourceType>JournalArticle</b:SourceType>
    <b:Guid>{E9CBF967-3552-488B-BE6D-AB3589AEF617}</b:Guid>
    <b:Title>Penyakit Busuk Daun Kentang</b:Title>
    <b:Year>2017</b:Year>
    <b:Author>
      <b:Author>
        <b:NameList>
          <b:Person>
            <b:Last>Hendry</b:Last>
          </b:Person>
        </b:NameList>
      </b:Author>
    </b:Author>
    <b:JournalName>Fungsiona POPT Ahli Muda Direktorat Perlindungan Holtikultura</b:JournalName>
    <b:RefOrder>1</b:RefOrder>
  </b:Source>
</b:Sources>
</file>

<file path=customXml/itemProps1.xml><?xml version="1.0" encoding="utf-8"?>
<ds:datastoreItem xmlns:ds="http://schemas.openxmlformats.org/officeDocument/2006/customXml" ds:itemID="{E9854532-EED2-451B-9F10-BB2104AC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Satrio Wibowo</dc:creator>
  <cp:keywords/>
  <dc:description/>
  <cp:lastModifiedBy>Bambang Satrio Wibowo</cp:lastModifiedBy>
  <cp:revision>70</cp:revision>
  <dcterms:created xsi:type="dcterms:W3CDTF">2019-10-15T13:59:00Z</dcterms:created>
  <dcterms:modified xsi:type="dcterms:W3CDTF">2019-11-24T15:08:00Z</dcterms:modified>
</cp:coreProperties>
</file>