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A00D" w14:textId="77777777" w:rsidR="00811ABE" w:rsidRDefault="00E93703" w:rsidP="00E93703">
      <w:pPr>
        <w:pStyle w:val="Heading1"/>
        <w:spacing w:line="360" w:lineRule="auto"/>
      </w:pPr>
      <w:r>
        <w:t>BAB I</w:t>
      </w:r>
    </w:p>
    <w:p w14:paraId="0F7AEE37" w14:textId="77777777" w:rsidR="00E93703" w:rsidRDefault="00E93703" w:rsidP="00420D69">
      <w:pPr>
        <w:pStyle w:val="Heading1"/>
        <w:spacing w:line="360" w:lineRule="auto"/>
        <w:rPr>
          <w:ins w:id="0" w:author="Ng Poi Wong" w:date="2019-09-26T14:21:00Z"/>
        </w:rPr>
      </w:pPr>
      <w:r w:rsidRPr="00E93703">
        <w:t>PENDAHULUAN</w:t>
      </w:r>
    </w:p>
    <w:p w14:paraId="7A115F23" w14:textId="77777777" w:rsidR="00BF3E0B" w:rsidRDefault="00BF3E0B" w:rsidP="00BF3E0B">
      <w:pPr>
        <w:rPr>
          <w:ins w:id="1" w:author="Ng Poi Wong" w:date="2019-09-26T14:21:00Z"/>
        </w:rPr>
        <w:pPrChange w:id="2" w:author="Ng Poi Wong" w:date="2019-09-26T14:21:00Z">
          <w:pPr>
            <w:pStyle w:val="Heading1"/>
            <w:spacing w:line="360" w:lineRule="auto"/>
          </w:pPr>
        </w:pPrChange>
      </w:pPr>
    </w:p>
    <w:p w14:paraId="077BB389" w14:textId="77777777" w:rsidR="00BF3E0B" w:rsidRDefault="00BF3E0B" w:rsidP="00BF3E0B">
      <w:pPr>
        <w:rPr>
          <w:ins w:id="3" w:author="Ng Poi Wong" w:date="2019-09-26T14:24:00Z"/>
          <w:b/>
          <w:sz w:val="28"/>
          <w:lang w:val="id-ID"/>
        </w:rPr>
        <w:pPrChange w:id="4" w:author="Ng Poi Wong" w:date="2019-09-26T14:21:00Z">
          <w:pPr>
            <w:pStyle w:val="Heading1"/>
            <w:spacing w:line="360" w:lineRule="auto"/>
          </w:pPr>
        </w:pPrChange>
      </w:pPr>
      <w:ins w:id="5" w:author="Ng Poi Wong" w:date="2019-09-26T14:22:00Z">
        <w:r w:rsidRPr="00BF3E0B">
          <w:rPr>
            <w:b/>
            <w:sz w:val="28"/>
            <w:lang w:val="id-ID"/>
            <w:rPrChange w:id="6" w:author="Ng Poi Wong" w:date="2019-09-26T14:22:00Z">
              <w:rPr>
                <w:b w:val="0"/>
                <w:lang w:val="id-ID"/>
              </w:rPr>
            </w:rPrChange>
          </w:rPr>
          <w:t>MANA SAMPUL JUDULNYA? BACA ATURAN DARI SAYA.</w:t>
        </w:r>
      </w:ins>
    </w:p>
    <w:p w14:paraId="2FA33EF3" w14:textId="77777777" w:rsidR="00BF3E0B" w:rsidRPr="00BF3E0B" w:rsidRDefault="00BF3E0B" w:rsidP="00BF3E0B">
      <w:pPr>
        <w:rPr>
          <w:ins w:id="7" w:author="Ng Poi Wong" w:date="2019-09-26T14:21:00Z"/>
          <w:b/>
          <w:sz w:val="28"/>
          <w:lang w:val="id-ID"/>
          <w:rPrChange w:id="8" w:author="Ng Poi Wong" w:date="2019-09-26T14:22:00Z">
            <w:rPr>
              <w:ins w:id="9" w:author="Ng Poi Wong" w:date="2019-09-26T14:21:00Z"/>
            </w:rPr>
          </w:rPrChange>
        </w:rPr>
        <w:pPrChange w:id="10" w:author="Ng Poi Wong" w:date="2019-09-26T14:21:00Z">
          <w:pPr>
            <w:pStyle w:val="Heading1"/>
            <w:spacing w:line="360" w:lineRule="auto"/>
          </w:pPr>
        </w:pPrChange>
      </w:pPr>
      <w:ins w:id="11" w:author="Ng Poi Wong" w:date="2019-09-26T14:25:00Z">
        <w:r>
          <w:rPr>
            <w:b/>
            <w:sz w:val="28"/>
            <w:lang w:val="id-ID"/>
          </w:rPr>
          <w:t>EMAILKAN</w:t>
        </w:r>
      </w:ins>
      <w:ins w:id="12" w:author="Ng Poi Wong" w:date="2019-09-26T14:24:00Z">
        <w:r>
          <w:rPr>
            <w:b/>
            <w:sz w:val="28"/>
            <w:lang w:val="id-ID"/>
          </w:rPr>
          <w:t xml:space="preserve"> TER</w:t>
        </w:r>
      </w:ins>
      <w:ins w:id="13" w:author="Ng Poi Wong" w:date="2019-09-26T14:25:00Z">
        <w:r>
          <w:rPr>
            <w:b/>
            <w:sz w:val="28"/>
            <w:lang w:val="id-ID"/>
          </w:rPr>
          <w:t>PISAH JURNAL DASAR TA INI KE SAYA.</w:t>
        </w:r>
      </w:ins>
    </w:p>
    <w:p w14:paraId="24B2C240" w14:textId="77777777" w:rsidR="00BF3E0B" w:rsidRPr="00BF3E0B" w:rsidRDefault="00BF3E0B" w:rsidP="00BF3E0B">
      <w:pPr>
        <w:pPrChange w:id="14" w:author="Ng Poi Wong" w:date="2019-09-26T14:21:00Z">
          <w:pPr>
            <w:pStyle w:val="Heading1"/>
            <w:spacing w:line="360" w:lineRule="auto"/>
          </w:pPr>
        </w:pPrChange>
      </w:pPr>
    </w:p>
    <w:p w14:paraId="78D2E025" w14:textId="77777777" w:rsidR="00E93703" w:rsidRDefault="00E93703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Latar Belakang</w:t>
      </w:r>
    </w:p>
    <w:p w14:paraId="4CEDF5E9" w14:textId="77777777" w:rsidR="00E93703" w:rsidRDefault="003E5066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5"/>
      <w:r>
        <w:rPr>
          <w:rFonts w:ascii="Times New Roman" w:hAnsi="Times New Roman" w:cs="Times New Roman"/>
          <w:sz w:val="24"/>
          <w:szCs w:val="24"/>
        </w:rPr>
        <w:t>Tanaman kentang</w:t>
      </w:r>
      <w:r w:rsidR="00F939D7">
        <w:rPr>
          <w:rFonts w:ascii="Times New Roman" w:hAnsi="Times New Roman" w:cs="Times New Roman"/>
          <w:sz w:val="24"/>
          <w:szCs w:val="24"/>
        </w:rPr>
        <w:t xml:space="preserve"> </w:t>
      </w:r>
      <w:r w:rsidR="00A813A4">
        <w:rPr>
          <w:rFonts w:ascii="Times New Roman" w:hAnsi="Times New Roman" w:cs="Times New Roman"/>
          <w:sz w:val="24"/>
          <w:szCs w:val="24"/>
        </w:rPr>
        <w:t>(</w:t>
      </w:r>
      <w:r w:rsidR="00F939D7">
        <w:rPr>
          <w:rFonts w:ascii="Times New Roman" w:hAnsi="Times New Roman" w:cs="Times New Roman"/>
          <w:i/>
          <w:sz w:val="24"/>
          <w:szCs w:val="24"/>
        </w:rPr>
        <w:t>Solanum tuberosum</w:t>
      </w:r>
      <w:r w:rsidR="00A813A4">
        <w:rPr>
          <w:rFonts w:ascii="Times New Roman" w:hAnsi="Times New Roman" w:cs="Times New Roman"/>
          <w:sz w:val="24"/>
          <w:szCs w:val="24"/>
        </w:rPr>
        <w:t>)</w:t>
      </w:r>
      <w:r w:rsidR="00F939D7">
        <w:rPr>
          <w:rFonts w:ascii="Times New Roman" w:hAnsi="Times New Roman" w:cs="Times New Roman"/>
          <w:sz w:val="24"/>
          <w:szCs w:val="24"/>
        </w:rPr>
        <w:t xml:space="preserve"> adalah termasuk tanaman sayuran yang berumur pendek. Saat ini kegunaan umbinya semakin banyak dan mempunyai peran penting bagi perekonomian Indonesia (Rukmana, 1997).</w:t>
      </w:r>
      <w:r>
        <w:rPr>
          <w:rFonts w:ascii="Times New Roman" w:hAnsi="Times New Roman" w:cs="Times New Roman"/>
          <w:sz w:val="24"/>
          <w:szCs w:val="24"/>
        </w:rPr>
        <w:t xml:space="preserve"> Sebagai sumber karbohidrat, kentang merupakan</w:t>
      </w:r>
      <w:r w:rsidR="0073227C">
        <w:rPr>
          <w:rFonts w:ascii="Times New Roman" w:hAnsi="Times New Roman" w:cs="Times New Roman"/>
          <w:sz w:val="24"/>
          <w:szCs w:val="24"/>
        </w:rPr>
        <w:t xml:space="preserve"> sumber bahan pangan yang dapat</w:t>
      </w:r>
      <w:r>
        <w:rPr>
          <w:rFonts w:ascii="Times New Roman" w:hAnsi="Times New Roman" w:cs="Times New Roman"/>
          <w:sz w:val="24"/>
          <w:szCs w:val="24"/>
        </w:rPr>
        <w:t xml:space="preserve"> mensub</w:t>
      </w:r>
      <w:r w:rsidR="00D576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titusi bahan pangan karb</w:t>
      </w:r>
      <w:r w:rsidR="0073227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hidrat lain yang berasal dari beras, jagung dan gandum (Samadi, 1997).</w:t>
      </w:r>
    </w:p>
    <w:p w14:paraId="5FFFB8E5" w14:textId="77777777" w:rsidR="003E5066" w:rsidRDefault="0024675A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Umbi kentang dapat terinfeksi berbagai jenis penyakit dan patogen dari tanah yang mempengaruhi kualitas umbi (Ts</w:t>
      </w:r>
      <w:r w:rsidR="0059264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or et al., 1999).</w:t>
      </w:r>
      <w:r w:rsidR="00D14D21">
        <w:rPr>
          <w:rFonts w:ascii="Times New Roman" w:hAnsi="Times New Roman" w:cs="Times New Roman"/>
          <w:sz w:val="24"/>
          <w:szCs w:val="24"/>
        </w:rPr>
        <w:t xml:space="preserve"> </w:t>
      </w:r>
      <w:r w:rsidR="009F792D">
        <w:rPr>
          <w:rFonts w:ascii="Times New Roman" w:hAnsi="Times New Roman" w:cs="Times New Roman"/>
          <w:sz w:val="24"/>
          <w:szCs w:val="24"/>
        </w:rPr>
        <w:t xml:space="preserve">Salah satu penyakit utama yang menyerang kentang adalah </w:t>
      </w:r>
      <w:r w:rsidR="00A813A4">
        <w:rPr>
          <w:rFonts w:ascii="Times New Roman" w:hAnsi="Times New Roman" w:cs="Times New Roman"/>
          <w:sz w:val="24"/>
          <w:szCs w:val="24"/>
        </w:rPr>
        <w:t>penyakit busuk atau biasa disebut hawar daun (</w:t>
      </w:r>
      <w:r w:rsidR="00A813A4">
        <w:rPr>
          <w:rFonts w:ascii="Times New Roman" w:hAnsi="Times New Roman" w:cs="Times New Roman"/>
          <w:i/>
          <w:sz w:val="24"/>
          <w:szCs w:val="24"/>
        </w:rPr>
        <w:t>late blight</w:t>
      </w:r>
      <w:r w:rsidR="00A813A4">
        <w:rPr>
          <w:rFonts w:ascii="Times New Roman" w:hAnsi="Times New Roman" w:cs="Times New Roman"/>
          <w:sz w:val="24"/>
          <w:szCs w:val="24"/>
        </w:rPr>
        <w:t>) dan penyakit lain pada tanaman kentang yang sering dijumpai adalah bercak kering (</w:t>
      </w:r>
      <w:r w:rsidR="00A813A4">
        <w:rPr>
          <w:rFonts w:ascii="Times New Roman" w:hAnsi="Times New Roman" w:cs="Times New Roman"/>
          <w:i/>
          <w:sz w:val="24"/>
          <w:szCs w:val="24"/>
        </w:rPr>
        <w:t>early blight</w:t>
      </w:r>
      <w:r w:rsidR="00A813A4">
        <w:rPr>
          <w:rFonts w:ascii="Times New Roman" w:hAnsi="Times New Roman" w:cs="Times New Roman"/>
          <w:sz w:val="24"/>
          <w:szCs w:val="24"/>
        </w:rPr>
        <w:t>)</w:t>
      </w:r>
      <w:r w:rsidR="00125065">
        <w:rPr>
          <w:rFonts w:ascii="Times New Roman" w:hAnsi="Times New Roman" w:cs="Times New Roman"/>
          <w:sz w:val="24"/>
          <w:szCs w:val="24"/>
        </w:rPr>
        <w:t>(Hendry, 2017)</w:t>
      </w:r>
      <w:r w:rsidR="00A813A4">
        <w:rPr>
          <w:rFonts w:ascii="Times New Roman" w:hAnsi="Times New Roman" w:cs="Times New Roman"/>
          <w:sz w:val="24"/>
          <w:szCs w:val="24"/>
        </w:rPr>
        <w:t>.</w:t>
      </w:r>
      <w:commentRangeEnd w:id="15"/>
      <w:r w:rsidR="00BF3E0B">
        <w:rPr>
          <w:rStyle w:val="CommentReference"/>
        </w:rPr>
        <w:commentReference w:id="15"/>
      </w:r>
    </w:p>
    <w:p w14:paraId="70650D71" w14:textId="77777777" w:rsidR="00744BFA" w:rsidRDefault="00744BFA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  <w:r w:rsidR="00C95873">
        <w:rPr>
          <w:rFonts w:ascii="Times New Roman" w:hAnsi="Times New Roman" w:cs="Times New Roman"/>
          <w:sz w:val="24"/>
          <w:szCs w:val="24"/>
        </w:rPr>
        <w:t>berapa penelitian terkait pende</w:t>
      </w:r>
      <w:r>
        <w:rPr>
          <w:rFonts w:ascii="Times New Roman" w:hAnsi="Times New Roman" w:cs="Times New Roman"/>
          <w:sz w:val="24"/>
          <w:szCs w:val="24"/>
        </w:rPr>
        <w:t>teksian penyakit pada tanaman kentang sebelumnya telah dilakukan dengan judul “</w:t>
      </w:r>
      <w:r w:rsidR="00C97C56">
        <w:rPr>
          <w:rFonts w:ascii="Times New Roman" w:hAnsi="Times New Roman" w:cs="Times New Roman"/>
          <w:sz w:val="24"/>
          <w:szCs w:val="24"/>
        </w:rPr>
        <w:t xml:space="preserve">Klasifikasi Penyakit Daun Kentang Berdasarkan Fitur Tekstur Dan Fitur Warna Menggunakan </w:t>
      </w:r>
      <w:r w:rsidR="00C97C56" w:rsidRPr="00786CCC">
        <w:rPr>
          <w:rFonts w:ascii="Times New Roman" w:hAnsi="Times New Roman" w:cs="Times New Roman"/>
          <w:i/>
          <w:sz w:val="24"/>
          <w:szCs w:val="24"/>
        </w:rPr>
        <w:t>Support Vector Machine</w:t>
      </w:r>
      <w:r w:rsidR="00C97C56">
        <w:rPr>
          <w:rFonts w:ascii="Times New Roman" w:hAnsi="Times New Roman" w:cs="Times New Roman"/>
          <w:sz w:val="24"/>
          <w:szCs w:val="24"/>
        </w:rPr>
        <w:t>”.</w:t>
      </w:r>
      <w:r w:rsidR="00997A1B" w:rsidRPr="00997A1B">
        <w:t xml:space="preserve"> 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Penelitian ini mengusulkan klasifikasi penyakit pada daun tanaman kentang berdasarkan fitur tekstur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Grey Level Co-occurrence Matrix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dan fitur warna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Color Moment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.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Region of interest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ditemukan dengan menggunakan segmentasi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K-Means Clustering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, kemudian melakukan ekstraksi fitur tekstur dengan menggunakan metode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Grey Level Co-occurrence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Matrix dan ekstraksi fitur warna dengan metode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Color Moment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. Kombinasi dari kedua fitur tersebut menghasilkan 7 fitur tekstur dan 6 fitur warna yang kemudian digunakan sebagai input klasifikasi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Multi Support Vektor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Machine kernel Radial Basis Function</w:t>
      </w:r>
      <w:r w:rsidR="00997A1B" w:rsidRPr="00997A1B">
        <w:rPr>
          <w:rFonts w:ascii="Times New Roman" w:hAnsi="Times New Roman" w:cs="Times New Roman"/>
          <w:sz w:val="24"/>
          <w:szCs w:val="24"/>
        </w:rPr>
        <w:t>. Penelitian yang diusulkan ini mampu mendeteksi dan mengklasifikasikan penyakit daun pada tanaman kentang dengan akurasi mencapai 80%</w:t>
      </w:r>
      <w:r w:rsidR="009B2E74">
        <w:rPr>
          <w:rFonts w:ascii="Times New Roman" w:hAnsi="Times New Roman" w:cs="Times New Roman"/>
          <w:sz w:val="24"/>
          <w:szCs w:val="24"/>
        </w:rPr>
        <w:t xml:space="preserve"> (Puji et al, 2018)</w:t>
      </w:r>
      <w:r w:rsidR="00997A1B" w:rsidRPr="00997A1B">
        <w:rPr>
          <w:rFonts w:ascii="Times New Roman" w:hAnsi="Times New Roman" w:cs="Times New Roman"/>
          <w:sz w:val="24"/>
          <w:szCs w:val="24"/>
        </w:rPr>
        <w:t>.</w:t>
      </w:r>
    </w:p>
    <w:p w14:paraId="6FC1A999" w14:textId="77777777" w:rsidR="008921D2" w:rsidRDefault="009B2E74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Penelitian lainnya berjudul</w:t>
      </w:r>
      <w:r w:rsidR="0059264E">
        <w:rPr>
          <w:rFonts w:ascii="Times New Roman" w:hAnsi="Times New Roman" w:cs="Times New Roman"/>
          <w:sz w:val="24"/>
          <w:szCs w:val="24"/>
        </w:rPr>
        <w:t xml:space="preserve"> “</w:t>
      </w:r>
      <w:r w:rsidR="006D0061">
        <w:rPr>
          <w:rFonts w:ascii="Times New Roman" w:hAnsi="Times New Roman" w:cs="Times New Roman"/>
          <w:i/>
          <w:sz w:val="24"/>
          <w:szCs w:val="24"/>
        </w:rPr>
        <w:t>Detection of Affected Part of Plant Leaves and Classification of Diseases Using CNN Technique</w:t>
      </w:r>
      <w:r w:rsidR="00786CCC">
        <w:rPr>
          <w:rFonts w:ascii="Times New Roman" w:hAnsi="Times New Roman" w:cs="Times New Roman"/>
          <w:sz w:val="24"/>
          <w:szCs w:val="24"/>
        </w:rPr>
        <w:t>”</w:t>
      </w:r>
      <w:r w:rsidR="006D0061">
        <w:rPr>
          <w:rFonts w:ascii="Times New Roman" w:hAnsi="Times New Roman" w:cs="Times New Roman"/>
          <w:sz w:val="24"/>
          <w:szCs w:val="24"/>
        </w:rPr>
        <w:t xml:space="preserve"> yang membahas tentang pendektesian penyakit daun dengan menggunakan algoritma CNN (</w:t>
      </w:r>
      <w:r w:rsidR="006D0061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6D0061">
        <w:rPr>
          <w:rFonts w:ascii="Times New Roman" w:hAnsi="Times New Roman" w:cs="Times New Roman"/>
          <w:sz w:val="24"/>
          <w:szCs w:val="24"/>
        </w:rPr>
        <w:t>)</w:t>
      </w:r>
      <w:r w:rsidR="00786CCC">
        <w:rPr>
          <w:rFonts w:ascii="Times New Roman" w:hAnsi="Times New Roman" w:cs="Times New Roman"/>
          <w:sz w:val="24"/>
          <w:szCs w:val="24"/>
        </w:rPr>
        <w:t>.</w:t>
      </w:r>
      <w:r w:rsidR="006D0061">
        <w:rPr>
          <w:rFonts w:ascii="Times New Roman" w:hAnsi="Times New Roman" w:cs="Times New Roman"/>
          <w:sz w:val="24"/>
          <w:szCs w:val="24"/>
        </w:rPr>
        <w:t xml:space="preserve"> Pertama, penelitian tersebut menggunakan </w:t>
      </w:r>
      <w:r w:rsidR="006D0061">
        <w:rPr>
          <w:rFonts w:ascii="Times New Roman" w:hAnsi="Times New Roman" w:cs="Times New Roman"/>
          <w:i/>
          <w:sz w:val="24"/>
          <w:szCs w:val="24"/>
        </w:rPr>
        <w:t>Bilateral Filter</w:t>
      </w:r>
      <w:r w:rsidR="006D0061">
        <w:rPr>
          <w:rFonts w:ascii="Times New Roman" w:hAnsi="Times New Roman" w:cs="Times New Roman"/>
          <w:sz w:val="24"/>
          <w:szCs w:val="24"/>
        </w:rPr>
        <w:t xml:space="preserve"> untuk menghilangkan </w:t>
      </w:r>
      <w:r w:rsidR="006D0061">
        <w:rPr>
          <w:rFonts w:ascii="Times New Roman" w:hAnsi="Times New Roman" w:cs="Times New Roman"/>
          <w:i/>
          <w:sz w:val="24"/>
          <w:szCs w:val="24"/>
        </w:rPr>
        <w:t>noise</w:t>
      </w:r>
      <w:r w:rsidR="006D0061">
        <w:rPr>
          <w:rFonts w:ascii="Times New Roman" w:hAnsi="Times New Roman" w:cs="Times New Roman"/>
          <w:sz w:val="24"/>
          <w:szCs w:val="24"/>
        </w:rPr>
        <w:t xml:space="preserve"> yang terdapat pada citra. Kemudian, dilakukan segmentasi menggunakan metode FCM (</w:t>
      </w:r>
      <w:r w:rsidR="006D0061">
        <w:rPr>
          <w:rFonts w:ascii="Times New Roman" w:hAnsi="Times New Roman" w:cs="Times New Roman"/>
          <w:i/>
          <w:sz w:val="24"/>
          <w:szCs w:val="24"/>
        </w:rPr>
        <w:t>Fuzzy C-Means</w:t>
      </w:r>
      <w:r w:rsidR="006D0061">
        <w:rPr>
          <w:rFonts w:ascii="Times New Roman" w:hAnsi="Times New Roman" w:cs="Times New Roman"/>
          <w:sz w:val="24"/>
          <w:szCs w:val="24"/>
        </w:rPr>
        <w:t>). Dilanjutkan dengan ekstraksi fitur tekstur oleh GLCM (</w:t>
      </w:r>
      <w:r w:rsidR="006D0061">
        <w:rPr>
          <w:rFonts w:ascii="Times New Roman" w:hAnsi="Times New Roman" w:cs="Times New Roman"/>
          <w:i/>
          <w:sz w:val="24"/>
          <w:szCs w:val="24"/>
        </w:rPr>
        <w:t>Gray Level Co-Occurance Matrix</w:t>
      </w:r>
      <w:r w:rsidR="006D0061">
        <w:rPr>
          <w:rFonts w:ascii="Times New Roman" w:hAnsi="Times New Roman" w:cs="Times New Roman"/>
          <w:sz w:val="24"/>
          <w:szCs w:val="24"/>
        </w:rPr>
        <w:t>) dan RLM (</w:t>
      </w:r>
      <w:r w:rsidR="006D0061">
        <w:rPr>
          <w:rFonts w:ascii="Times New Roman" w:hAnsi="Times New Roman" w:cs="Times New Roman"/>
          <w:i/>
          <w:sz w:val="24"/>
          <w:szCs w:val="24"/>
        </w:rPr>
        <w:t>Run Length Matrix</w:t>
      </w:r>
      <w:r w:rsidR="006D0061">
        <w:rPr>
          <w:rFonts w:ascii="Times New Roman" w:hAnsi="Times New Roman" w:cs="Times New Roman"/>
          <w:sz w:val="24"/>
          <w:szCs w:val="24"/>
        </w:rPr>
        <w:t>). Dan pada proses akhir dilakukan klasifikasi menggunakan CNN (</w:t>
      </w:r>
      <w:r w:rsidR="006D0061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6D0061">
        <w:rPr>
          <w:rFonts w:ascii="Times New Roman" w:hAnsi="Times New Roman" w:cs="Times New Roman"/>
          <w:sz w:val="24"/>
          <w:szCs w:val="24"/>
        </w:rPr>
        <w:t>). Hasil yang didapat</w:t>
      </w:r>
      <w:r w:rsidR="00C95873">
        <w:rPr>
          <w:rFonts w:ascii="Times New Roman" w:hAnsi="Times New Roman" w:cs="Times New Roman"/>
          <w:sz w:val="24"/>
          <w:szCs w:val="24"/>
        </w:rPr>
        <w:t xml:space="preserve"> berupa nilai akurasi 98%,</w:t>
      </w:r>
      <w:r w:rsidR="00786CCC">
        <w:rPr>
          <w:rFonts w:ascii="Times New Roman" w:hAnsi="Times New Roman" w:cs="Times New Roman"/>
          <w:sz w:val="24"/>
          <w:szCs w:val="24"/>
        </w:rPr>
        <w:t xml:space="preserve"> </w:t>
      </w:r>
      <w:r w:rsidR="008921D2">
        <w:rPr>
          <w:rFonts w:ascii="Times New Roman" w:hAnsi="Times New Roman" w:cs="Times New Roman"/>
          <w:i/>
          <w:sz w:val="24"/>
          <w:szCs w:val="24"/>
        </w:rPr>
        <w:t xml:space="preserve">Precision rate </w:t>
      </w:r>
      <w:r w:rsidR="008921D2">
        <w:rPr>
          <w:rFonts w:ascii="Times New Roman" w:hAnsi="Times New Roman" w:cs="Times New Roman"/>
          <w:sz w:val="24"/>
          <w:szCs w:val="24"/>
        </w:rPr>
        <w:t xml:space="preserve">96%, </w:t>
      </w:r>
      <w:r w:rsidR="008921D2">
        <w:rPr>
          <w:rFonts w:ascii="Times New Roman" w:hAnsi="Times New Roman" w:cs="Times New Roman"/>
          <w:i/>
          <w:sz w:val="24"/>
          <w:szCs w:val="24"/>
        </w:rPr>
        <w:t xml:space="preserve">error rate </w:t>
      </w:r>
      <w:r w:rsidR="008921D2">
        <w:rPr>
          <w:rFonts w:ascii="Times New Roman" w:hAnsi="Times New Roman" w:cs="Times New Roman"/>
          <w:sz w:val="24"/>
          <w:szCs w:val="24"/>
        </w:rPr>
        <w:t xml:space="preserve">2% dan </w:t>
      </w:r>
      <w:r w:rsidR="008921D2">
        <w:rPr>
          <w:rFonts w:ascii="Times New Roman" w:hAnsi="Times New Roman" w:cs="Times New Roman"/>
          <w:i/>
          <w:sz w:val="24"/>
          <w:szCs w:val="24"/>
        </w:rPr>
        <w:t xml:space="preserve">recall rate </w:t>
      </w:r>
      <w:r w:rsidR="008921D2">
        <w:rPr>
          <w:rFonts w:ascii="Times New Roman" w:hAnsi="Times New Roman" w:cs="Times New Roman"/>
          <w:sz w:val="24"/>
          <w:szCs w:val="24"/>
        </w:rPr>
        <w:t>97% (Blessy &amp; Wise, 2018). Penelitian tersebut menggabungkan berbagai metode dengan alur proses yang tepat sehingga hasil yang diperoleh sangat baik.</w:t>
      </w:r>
    </w:p>
    <w:p w14:paraId="73945508" w14:textId="77777777" w:rsidR="00C0258D" w:rsidRDefault="00C0258D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6"/>
      <w:r>
        <w:rPr>
          <w:rFonts w:ascii="Times New Roman" w:hAnsi="Times New Roman" w:cs="Times New Roman"/>
          <w:sz w:val="24"/>
          <w:szCs w:val="24"/>
        </w:rPr>
        <w:t>Berdasarkan uraian diatas, pada penelitian ini akan diimplementasikan dengan beberapa metode-metode penyelesian. Pertama, citra yang awalnya berwarna RGB (</w:t>
      </w:r>
      <w:r>
        <w:rPr>
          <w:rFonts w:ascii="Times New Roman" w:hAnsi="Times New Roman" w:cs="Times New Roman"/>
          <w:i/>
          <w:sz w:val="24"/>
          <w:szCs w:val="24"/>
        </w:rPr>
        <w:t>Red, Green, Blue</w:t>
      </w:r>
      <w:r>
        <w:rPr>
          <w:rFonts w:ascii="Times New Roman" w:hAnsi="Times New Roman" w:cs="Times New Roman"/>
          <w:sz w:val="24"/>
          <w:szCs w:val="24"/>
        </w:rPr>
        <w:t>) ditransformasikan ke HSV (</w:t>
      </w:r>
      <w:r>
        <w:rPr>
          <w:rFonts w:ascii="Times New Roman" w:hAnsi="Times New Roman" w:cs="Times New Roman"/>
          <w:i/>
          <w:sz w:val="24"/>
          <w:szCs w:val="24"/>
        </w:rPr>
        <w:t>Hue, Saturation, Value</w:t>
      </w:r>
      <w:r>
        <w:rPr>
          <w:rFonts w:ascii="Times New Roman" w:hAnsi="Times New Roman" w:cs="Times New Roman"/>
          <w:sz w:val="24"/>
          <w:szCs w:val="24"/>
        </w:rPr>
        <w:t>). Kemudian, dilakukan operasi morfologi (</w:t>
      </w:r>
      <w:r>
        <w:rPr>
          <w:rFonts w:ascii="Times New Roman" w:hAnsi="Times New Roman" w:cs="Times New Roman"/>
          <w:i/>
          <w:sz w:val="24"/>
          <w:szCs w:val="24"/>
        </w:rPr>
        <w:t>Morphology</w:t>
      </w:r>
      <w:r>
        <w:rPr>
          <w:rFonts w:ascii="Times New Roman" w:hAnsi="Times New Roman" w:cs="Times New Roman"/>
          <w:sz w:val="24"/>
          <w:szCs w:val="24"/>
        </w:rPr>
        <w:t>) lalu citra hasil akan diklasifikasikan dengan CNN (</w:t>
      </w:r>
      <w:r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>), kemudian citra daun kentang yang telah teridentifikasi penyakit akan diberi informasi berupa solusi penanganan dalam mengatasi atau mencegah penyakit yang menyerang daun kentang tersebut.</w:t>
      </w:r>
      <w:commentRangeEnd w:id="16"/>
      <w:r w:rsidR="00BF3E0B">
        <w:rPr>
          <w:rStyle w:val="CommentReference"/>
        </w:rPr>
        <w:commentReference w:id="16"/>
      </w:r>
    </w:p>
    <w:p w14:paraId="1C8EF6E4" w14:textId="77777777" w:rsidR="00DB3A5A" w:rsidRDefault="00C0258D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karena itu, penelitian tugas akhir ini berjudul, “Identifikas</w:t>
      </w:r>
      <w:r w:rsidR="000858C1">
        <w:rPr>
          <w:rFonts w:ascii="Times New Roman" w:hAnsi="Times New Roman" w:cs="Times New Roman"/>
          <w:sz w:val="24"/>
          <w:szCs w:val="24"/>
        </w:rPr>
        <w:t xml:space="preserve">i Penyakit </w:t>
      </w:r>
      <w:r w:rsidR="00204753">
        <w:rPr>
          <w:rFonts w:ascii="Times New Roman" w:hAnsi="Times New Roman" w:cs="Times New Roman"/>
          <w:sz w:val="24"/>
          <w:szCs w:val="24"/>
        </w:rPr>
        <w:t xml:space="preserve">Tanaman </w:t>
      </w:r>
      <w:r w:rsidR="00EF7FD6">
        <w:rPr>
          <w:rFonts w:ascii="Times New Roman" w:hAnsi="Times New Roman" w:cs="Times New Roman"/>
          <w:sz w:val="24"/>
          <w:szCs w:val="24"/>
        </w:rPr>
        <w:t xml:space="preserve">Kentang </w:t>
      </w:r>
      <w:r w:rsidR="0020475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erdasarkan Citra Daun </w:t>
      </w:r>
      <w:r w:rsidR="00204753">
        <w:rPr>
          <w:rFonts w:ascii="Times New Roman" w:hAnsi="Times New Roman" w:cs="Times New Roman"/>
          <w:sz w:val="24"/>
          <w:szCs w:val="24"/>
        </w:rPr>
        <w:t xml:space="preserve">Menggunakan Metode </w:t>
      </w:r>
      <w:r w:rsidR="007239F4">
        <w:rPr>
          <w:rFonts w:ascii="Times New Roman" w:hAnsi="Times New Roman" w:cs="Times New Roman"/>
          <w:sz w:val="24"/>
          <w:szCs w:val="24"/>
        </w:rPr>
        <w:t>Morfologi</w:t>
      </w:r>
      <w:r w:rsidR="00204753">
        <w:rPr>
          <w:rFonts w:ascii="Times New Roman" w:hAnsi="Times New Roman" w:cs="Times New Roman"/>
          <w:sz w:val="24"/>
          <w:szCs w:val="24"/>
        </w:rPr>
        <w:t xml:space="preserve"> dan </w:t>
      </w:r>
      <w:r w:rsidR="00204753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204753">
        <w:rPr>
          <w:rFonts w:ascii="Times New Roman" w:hAnsi="Times New Roman" w:cs="Times New Roman"/>
          <w:sz w:val="24"/>
          <w:szCs w:val="24"/>
        </w:rPr>
        <w:t>”.</w:t>
      </w:r>
    </w:p>
    <w:p w14:paraId="33A23A5B" w14:textId="77777777" w:rsidR="00D51EE1" w:rsidRDefault="00D51EE1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Rumusan Masalah</w:t>
      </w:r>
    </w:p>
    <w:p w14:paraId="71A5915E" w14:textId="77777777" w:rsidR="00D51EE1" w:rsidRDefault="00D51EE1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commentRangeStart w:id="17"/>
      <w:r>
        <w:rPr>
          <w:rFonts w:ascii="Times New Roman" w:hAnsi="Times New Roman" w:cs="Times New Roman"/>
          <w:sz w:val="24"/>
          <w:szCs w:val="24"/>
        </w:rPr>
        <w:t xml:space="preserve">Berdasarkan latar belakang diatas, maka didapat rumusan masalah yaitu </w:t>
      </w:r>
      <w:r w:rsidR="00242CED">
        <w:rPr>
          <w:rFonts w:ascii="Times New Roman" w:hAnsi="Times New Roman" w:cs="Times New Roman"/>
          <w:sz w:val="24"/>
          <w:szCs w:val="24"/>
        </w:rPr>
        <w:t>bagaiman</w:t>
      </w:r>
      <w:r w:rsidR="009E1B67">
        <w:rPr>
          <w:rFonts w:ascii="Times New Roman" w:hAnsi="Times New Roman" w:cs="Times New Roman"/>
          <w:sz w:val="24"/>
          <w:szCs w:val="24"/>
        </w:rPr>
        <w:t>a</w:t>
      </w:r>
      <w:r w:rsidR="00242CED">
        <w:rPr>
          <w:rFonts w:ascii="Times New Roman" w:hAnsi="Times New Roman" w:cs="Times New Roman"/>
          <w:sz w:val="24"/>
          <w:szCs w:val="24"/>
        </w:rPr>
        <w:t xml:space="preserve"> penerepan metode </w:t>
      </w:r>
      <w:r w:rsidR="00242CED">
        <w:rPr>
          <w:rFonts w:ascii="Times New Roman" w:hAnsi="Times New Roman" w:cs="Times New Roman"/>
          <w:i/>
          <w:sz w:val="24"/>
          <w:szCs w:val="24"/>
        </w:rPr>
        <w:t>morphology</w:t>
      </w:r>
      <w:r w:rsidR="00242CED">
        <w:rPr>
          <w:rFonts w:ascii="Times New Roman" w:hAnsi="Times New Roman" w:cs="Times New Roman"/>
          <w:sz w:val="24"/>
          <w:szCs w:val="24"/>
        </w:rPr>
        <w:t xml:space="preserve"> dan </w:t>
      </w:r>
      <w:r w:rsidR="00242CED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242CED">
        <w:rPr>
          <w:rFonts w:ascii="Times New Roman" w:hAnsi="Times New Roman" w:cs="Times New Roman"/>
          <w:sz w:val="24"/>
          <w:szCs w:val="24"/>
        </w:rPr>
        <w:t xml:space="preserve"> (CNN)</w:t>
      </w:r>
      <w:r w:rsidR="009E1B67">
        <w:rPr>
          <w:rFonts w:ascii="Times New Roman" w:hAnsi="Times New Roman" w:cs="Times New Roman"/>
          <w:sz w:val="24"/>
          <w:szCs w:val="24"/>
        </w:rPr>
        <w:t xml:space="preserve"> untuk mengidentifikasi penyakit daun kentang secara visual</w:t>
      </w:r>
      <w:r w:rsidR="006079E8">
        <w:rPr>
          <w:rFonts w:ascii="Times New Roman" w:hAnsi="Times New Roman" w:cs="Times New Roman"/>
          <w:sz w:val="24"/>
          <w:szCs w:val="24"/>
        </w:rPr>
        <w:t>.</w:t>
      </w:r>
      <w:commentRangeEnd w:id="17"/>
      <w:r w:rsidR="00BF3E0B">
        <w:rPr>
          <w:rStyle w:val="CommentReference"/>
        </w:rPr>
        <w:commentReference w:id="17"/>
      </w:r>
    </w:p>
    <w:p w14:paraId="77C6BAF5" w14:textId="77777777" w:rsidR="003548BC" w:rsidRDefault="003548BC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Tujuan</w:t>
      </w:r>
    </w:p>
    <w:p w14:paraId="1DFF33EE" w14:textId="77777777" w:rsidR="003548BC" w:rsidRDefault="003548BC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tujuan dari pe</w:t>
      </w:r>
      <w:r w:rsidR="00216D7E">
        <w:rPr>
          <w:rFonts w:ascii="Times New Roman" w:hAnsi="Times New Roman" w:cs="Times New Roman"/>
          <w:sz w:val="24"/>
          <w:szCs w:val="24"/>
        </w:rPr>
        <w:t>nyusunan</w:t>
      </w:r>
      <w:r>
        <w:rPr>
          <w:rFonts w:ascii="Times New Roman" w:hAnsi="Times New Roman" w:cs="Times New Roman"/>
          <w:sz w:val="24"/>
          <w:szCs w:val="24"/>
        </w:rPr>
        <w:t xml:space="preserve"> tugas akhir </w:t>
      </w:r>
      <w:r w:rsidR="00216D7E">
        <w:rPr>
          <w:rFonts w:ascii="Times New Roman" w:hAnsi="Times New Roman" w:cs="Times New Roman"/>
          <w:sz w:val="24"/>
          <w:szCs w:val="24"/>
        </w:rPr>
        <w:t xml:space="preserve">iniadalah membangun sistem yang dapat mengidentifikasi penyakit pada citra daun kentang </w:t>
      </w:r>
      <w:commentRangeStart w:id="18"/>
      <w:r w:rsidR="00216D7E">
        <w:rPr>
          <w:rFonts w:ascii="Times New Roman" w:hAnsi="Times New Roman" w:cs="Times New Roman"/>
          <w:sz w:val="24"/>
          <w:szCs w:val="24"/>
        </w:rPr>
        <w:t>sarta memberikan solusi untuk menanganinya.</w:t>
      </w:r>
      <w:commentRangeEnd w:id="18"/>
      <w:r w:rsidR="00BF3E0B">
        <w:rPr>
          <w:rStyle w:val="CommentReference"/>
        </w:rPr>
        <w:commentReference w:id="18"/>
      </w:r>
    </w:p>
    <w:p w14:paraId="6277ECBA" w14:textId="77777777" w:rsidR="00A95680" w:rsidRDefault="00A95680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Manfaat</w:t>
      </w:r>
    </w:p>
    <w:p w14:paraId="2DC18F69" w14:textId="77777777" w:rsidR="00A95680" w:rsidRDefault="006043B3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manfaat dari penyusunan tugas akhir ini adalah sebagai berikut :</w:t>
      </w:r>
    </w:p>
    <w:p w14:paraId="75A781F0" w14:textId="77777777" w:rsidR="006043B3" w:rsidRDefault="006043B3" w:rsidP="00420D69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commentRangeStart w:id="19"/>
      <w:r>
        <w:rPr>
          <w:rFonts w:ascii="Times New Roman" w:hAnsi="Times New Roman" w:cs="Times New Roman"/>
          <w:sz w:val="24"/>
          <w:szCs w:val="24"/>
        </w:rPr>
        <w:lastRenderedPageBreak/>
        <w:t>Memudahkan bagi penanam tanaman kentang un</w:t>
      </w:r>
      <w:r w:rsidR="00985EF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 mendapatkan informasi penanganan penyakit tanaman kentang lebih dini.</w:t>
      </w:r>
      <w:commentRangeEnd w:id="19"/>
      <w:r w:rsidR="00BF3E0B">
        <w:rPr>
          <w:rStyle w:val="CommentReference"/>
        </w:rPr>
        <w:commentReference w:id="19"/>
      </w:r>
    </w:p>
    <w:p w14:paraId="3630C960" w14:textId="77777777" w:rsidR="00B6271E" w:rsidRDefault="0052350A" w:rsidP="00420D69">
      <w:pPr>
        <w:pStyle w:val="ListParagraph"/>
        <w:numPr>
          <w:ilvl w:val="0"/>
          <w:numId w:val="2"/>
        </w:numPr>
        <w:spacing w:before="24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referensi untuk pembelajaran dan penelitian </w:t>
      </w:r>
      <w:r w:rsidR="00C242C3">
        <w:rPr>
          <w:rFonts w:ascii="Times New Roman" w:hAnsi="Times New Roman" w:cs="Times New Roman"/>
          <w:sz w:val="24"/>
          <w:szCs w:val="24"/>
        </w:rPr>
        <w:t>identifikasi</w:t>
      </w:r>
      <w:r>
        <w:rPr>
          <w:rFonts w:ascii="Times New Roman" w:hAnsi="Times New Roman" w:cs="Times New Roman"/>
          <w:sz w:val="24"/>
          <w:szCs w:val="24"/>
        </w:rPr>
        <w:t xml:space="preserve"> penyakit daun </w:t>
      </w:r>
      <w:r w:rsidR="00C242C3">
        <w:rPr>
          <w:rFonts w:ascii="Times New Roman" w:hAnsi="Times New Roman" w:cs="Times New Roman"/>
          <w:sz w:val="24"/>
          <w:szCs w:val="24"/>
        </w:rPr>
        <w:t xml:space="preserve">kentang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C242C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perasi Morfologi dan </w:t>
      </w:r>
      <w:r>
        <w:rPr>
          <w:rFonts w:ascii="Times New Roman" w:hAnsi="Times New Roman" w:cs="Times New Roman"/>
          <w:i/>
          <w:sz w:val="24"/>
          <w:szCs w:val="24"/>
        </w:rPr>
        <w:t xml:space="preserve">Convolutional Neural Network </w:t>
      </w:r>
      <w:r>
        <w:rPr>
          <w:rFonts w:ascii="Times New Roman" w:hAnsi="Times New Roman" w:cs="Times New Roman"/>
          <w:sz w:val="24"/>
          <w:szCs w:val="24"/>
        </w:rPr>
        <w:t>(CNN).</w:t>
      </w:r>
    </w:p>
    <w:p w14:paraId="08AA4504" w14:textId="77777777" w:rsidR="00E415F6" w:rsidRDefault="00B15DC8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Batasan Masalah</w:t>
      </w:r>
    </w:p>
    <w:p w14:paraId="07265577" w14:textId="77777777" w:rsidR="00C242C3" w:rsidRDefault="00FE52CA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batasan masalah dari tugas akhir ini adalah sebagai berikut :</w:t>
      </w:r>
    </w:p>
    <w:p w14:paraId="64A973BF" w14:textId="77777777" w:rsidR="00FE52CA" w:rsidRDefault="00FE52CA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 penelitian adalah </w:t>
      </w:r>
      <w:commentRangeStart w:id="20"/>
      <w:r>
        <w:rPr>
          <w:rFonts w:ascii="Times New Roman" w:hAnsi="Times New Roman" w:cs="Times New Roman"/>
          <w:sz w:val="24"/>
          <w:szCs w:val="24"/>
        </w:rPr>
        <w:t xml:space="preserve">satu helai </w:t>
      </w:r>
      <w:commentRangeEnd w:id="20"/>
      <w:r w:rsidR="00BF3E0B"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  <w:szCs w:val="24"/>
        </w:rPr>
        <w:t xml:space="preserve">daun kentang dalam bentuk citra </w:t>
      </w:r>
      <w:r>
        <w:rPr>
          <w:rFonts w:ascii="Times New Roman" w:hAnsi="Times New Roman" w:cs="Times New Roman"/>
          <w:i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CA4518" w14:textId="77777777" w:rsidR="00FE52CA" w:rsidRDefault="00FE52CA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commentRangeStart w:id="21"/>
      <w:r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citra daun kentang didapat dari </w:t>
      </w:r>
      <w:r w:rsidR="00C73AEC">
        <w:rPr>
          <w:rFonts w:ascii="Times New Roman" w:hAnsi="Times New Roman" w:cs="Times New Roman"/>
          <w:i/>
          <w:sz w:val="24"/>
          <w:szCs w:val="24"/>
        </w:rPr>
        <w:t xml:space="preserve">kaggle </w:t>
      </w:r>
      <w:r w:rsidR="00C73AEC">
        <w:rPr>
          <w:rFonts w:ascii="Times New Roman" w:hAnsi="Times New Roman" w:cs="Times New Roman"/>
          <w:sz w:val="24"/>
          <w:szCs w:val="24"/>
        </w:rPr>
        <w:t>dengan judul “</w:t>
      </w:r>
      <w:r w:rsidR="00C73AEC">
        <w:rPr>
          <w:rFonts w:ascii="Times New Roman" w:hAnsi="Times New Roman" w:cs="Times New Roman"/>
          <w:i/>
          <w:sz w:val="24"/>
          <w:szCs w:val="24"/>
        </w:rPr>
        <w:t>Plant Village</w:t>
      </w:r>
      <w:r w:rsidR="00C73AEC">
        <w:rPr>
          <w:rFonts w:ascii="Times New Roman" w:hAnsi="Times New Roman" w:cs="Times New Roman"/>
          <w:sz w:val="24"/>
          <w:szCs w:val="24"/>
        </w:rPr>
        <w:t>” (spMohanty, 2016)</w:t>
      </w:r>
      <w:r w:rsidR="00F305BD">
        <w:rPr>
          <w:rFonts w:ascii="Times New Roman" w:hAnsi="Times New Roman" w:cs="Times New Roman"/>
          <w:sz w:val="24"/>
          <w:szCs w:val="24"/>
        </w:rPr>
        <w:t>.</w:t>
      </w:r>
      <w:commentRangeEnd w:id="21"/>
      <w:r w:rsidR="00293F9C">
        <w:rPr>
          <w:rStyle w:val="CommentReference"/>
        </w:rPr>
        <w:commentReference w:id="21"/>
      </w:r>
    </w:p>
    <w:p w14:paraId="11C99A57" w14:textId="77777777" w:rsidR="00C73AEC" w:rsidRDefault="00C73AEC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commentRangeStart w:id="22"/>
      <w:r>
        <w:rPr>
          <w:rFonts w:ascii="Times New Roman" w:hAnsi="Times New Roman" w:cs="Times New Roman"/>
          <w:sz w:val="24"/>
          <w:szCs w:val="24"/>
        </w:rPr>
        <w:t>Daun yang diidentifikasi adalah daun hasil pemotretan</w:t>
      </w:r>
      <w:r w:rsidR="00F305BD">
        <w:rPr>
          <w:rFonts w:ascii="Times New Roman" w:hAnsi="Times New Roman" w:cs="Times New Roman"/>
          <w:sz w:val="24"/>
          <w:szCs w:val="24"/>
        </w:rPr>
        <w:t xml:space="preserve"> tampak depan dan latar bela</w:t>
      </w:r>
      <w:r w:rsidR="009D1A4A">
        <w:rPr>
          <w:rFonts w:ascii="Times New Roman" w:hAnsi="Times New Roman" w:cs="Times New Roman"/>
          <w:sz w:val="24"/>
          <w:szCs w:val="24"/>
        </w:rPr>
        <w:t>kang berwarna abu-abu</w:t>
      </w:r>
      <w:r w:rsidR="00F305BD">
        <w:rPr>
          <w:rFonts w:ascii="Times New Roman" w:hAnsi="Times New Roman" w:cs="Times New Roman"/>
          <w:sz w:val="24"/>
          <w:szCs w:val="24"/>
        </w:rPr>
        <w:t>.</w:t>
      </w:r>
      <w:commentRangeEnd w:id="22"/>
      <w:r w:rsidR="00293F9C">
        <w:rPr>
          <w:rStyle w:val="CommentReference"/>
        </w:rPr>
        <w:commentReference w:id="22"/>
      </w:r>
    </w:p>
    <w:p w14:paraId="7E32AF4D" w14:textId="77777777" w:rsidR="00F305BD" w:rsidDel="00293F9C" w:rsidRDefault="00F305BD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del w:id="23" w:author="Ng Poi Wong" w:date="2019-09-26T14:32:00Z"/>
          <w:rFonts w:ascii="Times New Roman" w:hAnsi="Times New Roman" w:cs="Times New Roman"/>
          <w:sz w:val="24"/>
          <w:szCs w:val="24"/>
        </w:rPr>
      </w:pPr>
      <w:del w:id="24" w:author="Ng Poi Wong" w:date="2019-09-26T14:32:00Z">
        <w:r w:rsidDel="00293F9C">
          <w:rPr>
            <w:rFonts w:ascii="Times New Roman" w:hAnsi="Times New Roman" w:cs="Times New Roman"/>
            <w:sz w:val="24"/>
            <w:szCs w:val="24"/>
          </w:rPr>
          <w:delText xml:space="preserve">Identifikasi dilakukan berdasarkan fitur tekstur dengan </w:delText>
        </w:r>
        <w:r w:rsidR="00BA6F9D" w:rsidDel="00293F9C">
          <w:rPr>
            <w:rFonts w:ascii="Times New Roman" w:hAnsi="Times New Roman" w:cs="Times New Roman"/>
            <w:sz w:val="24"/>
            <w:szCs w:val="24"/>
          </w:rPr>
          <w:delText xml:space="preserve">metode </w:delText>
        </w:r>
        <w:r w:rsidDel="00293F9C">
          <w:rPr>
            <w:rFonts w:ascii="Times New Roman" w:hAnsi="Times New Roman" w:cs="Times New Roman"/>
            <w:sz w:val="24"/>
            <w:szCs w:val="24"/>
          </w:rPr>
          <w:delText>morfologi</w:delText>
        </w:r>
        <w:r w:rsidR="00BA6F9D" w:rsidDel="00293F9C">
          <w:rPr>
            <w:rFonts w:ascii="Times New Roman" w:hAnsi="Times New Roman" w:cs="Times New Roman"/>
            <w:sz w:val="24"/>
            <w:szCs w:val="24"/>
          </w:rPr>
          <w:delText xml:space="preserve"> dan</w:delText>
        </w:r>
        <w:r w:rsidR="00327718" w:rsidDel="00293F9C">
          <w:rPr>
            <w:rFonts w:ascii="Times New Roman" w:hAnsi="Times New Roman" w:cs="Times New Roman"/>
            <w:sz w:val="24"/>
            <w:szCs w:val="24"/>
          </w:rPr>
          <w:delText xml:space="preserve"> penyakit dikalsifikasikan </w:delText>
        </w:r>
        <w:r w:rsidR="00BA6F9D" w:rsidDel="00293F9C">
          <w:rPr>
            <w:rFonts w:ascii="Times New Roman" w:hAnsi="Times New Roman" w:cs="Times New Roman"/>
            <w:sz w:val="24"/>
            <w:szCs w:val="24"/>
          </w:rPr>
          <w:delText xml:space="preserve">menggunakan </w:delText>
        </w:r>
        <w:r w:rsidR="00BA6F9D" w:rsidDel="00293F9C">
          <w:rPr>
            <w:rFonts w:ascii="Times New Roman" w:hAnsi="Times New Roman" w:cs="Times New Roman"/>
            <w:i/>
            <w:sz w:val="24"/>
            <w:szCs w:val="24"/>
          </w:rPr>
          <w:delText>Convolutional Neural Netwrok</w:delText>
        </w:r>
        <w:r w:rsidR="00BA6F9D" w:rsidDel="00293F9C">
          <w:rPr>
            <w:rFonts w:ascii="Times New Roman" w:hAnsi="Times New Roman" w:cs="Times New Roman"/>
            <w:sz w:val="24"/>
            <w:szCs w:val="24"/>
          </w:rPr>
          <w:delText xml:space="preserve"> (CNN)</w:delText>
        </w:r>
        <w:r w:rsidDel="00293F9C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797C29E9" w14:textId="77777777" w:rsidR="00F305BD" w:rsidRDefault="00F305BD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commentRangeStart w:id="25"/>
      <w:r>
        <w:rPr>
          <w:rFonts w:ascii="Times New Roman" w:hAnsi="Times New Roman" w:cs="Times New Roman"/>
          <w:sz w:val="24"/>
          <w:szCs w:val="24"/>
        </w:rPr>
        <w:t xml:space="preserve">Klasifikasi dilakukan berdasarkan 3 (tiga) kelas yaitu daun sehat, daun terserang penyakit </w:t>
      </w:r>
      <w:r>
        <w:rPr>
          <w:rFonts w:ascii="Times New Roman" w:hAnsi="Times New Roman" w:cs="Times New Roman"/>
          <w:i/>
          <w:sz w:val="24"/>
          <w:szCs w:val="24"/>
        </w:rPr>
        <w:t xml:space="preserve">late blight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early blight</w:t>
      </w:r>
      <w:r>
        <w:rPr>
          <w:rFonts w:ascii="Times New Roman" w:hAnsi="Times New Roman" w:cs="Times New Roman"/>
          <w:sz w:val="24"/>
          <w:szCs w:val="24"/>
        </w:rPr>
        <w:t>.</w:t>
      </w:r>
      <w:commentRangeEnd w:id="25"/>
      <w:r w:rsidR="00293F9C">
        <w:rPr>
          <w:rStyle w:val="CommentReference"/>
        </w:rPr>
        <w:commentReference w:id="25"/>
      </w:r>
    </w:p>
    <w:p w14:paraId="2B60C31C" w14:textId="77777777" w:rsidR="00627953" w:rsidRDefault="00316CE7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Metodologi Penelitian</w:t>
      </w:r>
    </w:p>
    <w:p w14:paraId="3A29DF91" w14:textId="77777777" w:rsidR="00316CE7" w:rsidRDefault="00270F5C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Metodologi pengembangan sistem yang digunakan pada tugas akhir ini adalah </w:t>
      </w:r>
      <w:r>
        <w:rPr>
          <w:rFonts w:ascii="Times New Roman" w:hAnsi="Times New Roman" w:cs="Times New Roman"/>
          <w:i/>
          <w:sz w:val="24"/>
          <w:szCs w:val="24"/>
        </w:rPr>
        <w:t>linear sequantial model</w:t>
      </w:r>
      <w:r>
        <w:rPr>
          <w:rFonts w:ascii="Times New Roman" w:hAnsi="Times New Roman" w:cs="Times New Roman"/>
          <w:sz w:val="24"/>
          <w:szCs w:val="24"/>
        </w:rPr>
        <w:t xml:space="preserve"> atau disebut juga dengan 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>. Berikut adalah tahapan proses yang harus digunakan (Pressman, 2005):</w:t>
      </w:r>
    </w:p>
    <w:p w14:paraId="737281B5" w14:textId="77777777" w:rsidR="00A5621F" w:rsidRDefault="00A5621F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Pengumpulan Data</w:t>
      </w:r>
    </w:p>
    <w:p w14:paraId="0AE6FA43" w14:textId="77777777" w:rsidR="00A5621F" w:rsidRDefault="00A5621F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tahapan ini, dilakukan pengumpulan data yang dibutuhkan terhadap aplikasi yang akan dibangun, berikut proses yang terjadi:</w:t>
      </w:r>
    </w:p>
    <w:p w14:paraId="5A1B9968" w14:textId="77777777" w:rsidR="00A5621F" w:rsidRDefault="00A5621F" w:rsidP="00420D69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Mengumpulkan informasi dari </w:t>
      </w:r>
      <w:r>
        <w:rPr>
          <w:rFonts w:ascii="Times New Roman" w:hAnsi="Times New Roman" w:cs="Times New Roman"/>
          <w:i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, buku, artikel dan lainnya yang dibutuhkan untuk membangun aplikasi.</w:t>
      </w:r>
    </w:p>
    <w:p w14:paraId="6FD9060B" w14:textId="77777777" w:rsidR="00A5621F" w:rsidRDefault="00A5621F" w:rsidP="00420D69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Mengumpulkan 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citra daun sebagai data pelatihan untuk proses deteksi penyakit tumbuhan pada citra daun. Dimana 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citra daun yang terkumpul sebanyak</w:t>
      </w:r>
      <w:r w:rsidR="000C6DEA">
        <w:rPr>
          <w:rFonts w:ascii="Times New Roman" w:hAnsi="Times New Roman" w:cs="Times New Roman"/>
          <w:sz w:val="24"/>
          <w:szCs w:val="24"/>
        </w:rPr>
        <w:t xml:space="preserve"> 152 citra daun sehat, 1000 citra daun </w:t>
      </w:r>
      <w:r w:rsidR="000C6DEA">
        <w:rPr>
          <w:rFonts w:ascii="Times New Roman" w:hAnsi="Times New Roman" w:cs="Times New Roman"/>
          <w:i/>
          <w:sz w:val="24"/>
          <w:szCs w:val="24"/>
        </w:rPr>
        <w:t>late blight</w:t>
      </w:r>
      <w:r w:rsidR="000C6DEA">
        <w:rPr>
          <w:rFonts w:ascii="Times New Roman" w:hAnsi="Times New Roman" w:cs="Times New Roman"/>
          <w:sz w:val="24"/>
          <w:szCs w:val="24"/>
        </w:rPr>
        <w:t xml:space="preserve">, 1000 citra daun </w:t>
      </w:r>
      <w:r w:rsidR="000C6DEA">
        <w:rPr>
          <w:rFonts w:ascii="Times New Roman" w:hAnsi="Times New Roman" w:cs="Times New Roman"/>
          <w:i/>
          <w:sz w:val="24"/>
          <w:szCs w:val="24"/>
        </w:rPr>
        <w:t>early blight</w:t>
      </w:r>
      <w:r w:rsidR="000C6DEA">
        <w:rPr>
          <w:rFonts w:ascii="Times New Roman" w:hAnsi="Times New Roman" w:cs="Times New Roman"/>
          <w:sz w:val="24"/>
          <w:szCs w:val="24"/>
        </w:rPr>
        <w:t xml:space="preserve"> </w:t>
      </w:r>
      <w:r w:rsidR="000C6DEA">
        <w:rPr>
          <w:rFonts w:ascii="Times New Roman" w:hAnsi="Times New Roman" w:cs="Times New Roman"/>
          <w:i/>
          <w:sz w:val="24"/>
          <w:szCs w:val="24"/>
        </w:rPr>
        <w:t>dateset</w:t>
      </w:r>
      <w:r w:rsidR="000C6DEA">
        <w:rPr>
          <w:rFonts w:ascii="Times New Roman" w:hAnsi="Times New Roman" w:cs="Times New Roman"/>
          <w:sz w:val="24"/>
          <w:szCs w:val="24"/>
        </w:rPr>
        <w:t xml:space="preserve"> tersedia sebagai </w:t>
      </w:r>
      <w:r w:rsidR="000C6DEA">
        <w:rPr>
          <w:rFonts w:ascii="Times New Roman" w:hAnsi="Times New Roman" w:cs="Times New Roman"/>
          <w:i/>
          <w:sz w:val="24"/>
          <w:szCs w:val="24"/>
        </w:rPr>
        <w:t>sample</w:t>
      </w:r>
      <w:r w:rsidR="000C6DEA">
        <w:rPr>
          <w:rFonts w:ascii="Times New Roman" w:hAnsi="Times New Roman" w:cs="Times New Roman"/>
          <w:sz w:val="24"/>
          <w:szCs w:val="24"/>
        </w:rPr>
        <w:t xml:space="preserve"> untuk penelitian.</w:t>
      </w:r>
    </w:p>
    <w:p w14:paraId="73C9B6F9" w14:textId="77777777" w:rsidR="00A5621F" w:rsidRDefault="00A5621F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Sistem</w:t>
      </w:r>
    </w:p>
    <w:p w14:paraId="1C7D6CB7" w14:textId="77777777" w:rsidR="00A5621F" w:rsidRDefault="00A5621F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commentRangeStart w:id="26"/>
      <w:r>
        <w:rPr>
          <w:rFonts w:ascii="Times New Roman" w:hAnsi="Times New Roman" w:cs="Times New Roman"/>
          <w:sz w:val="24"/>
          <w:szCs w:val="24"/>
        </w:rPr>
        <w:lastRenderedPageBreak/>
        <w:t xml:space="preserve">Pada tahap ini, dilakukan identifikasi kebutuhan pengguna dan sistem baik secara fungsional dan non-fungsional. Identifikasi kebutuhan fungsional menggunkan </w:t>
      </w:r>
      <w:r>
        <w:rPr>
          <w:rFonts w:ascii="Times New Roman" w:hAnsi="Times New Roman" w:cs="Times New Roman"/>
          <w:i/>
          <w:sz w:val="24"/>
          <w:szCs w:val="24"/>
        </w:rPr>
        <w:t>usecase diagram</w:t>
      </w:r>
      <w:r>
        <w:rPr>
          <w:rFonts w:ascii="Times New Roman" w:hAnsi="Times New Roman" w:cs="Times New Roman"/>
          <w:sz w:val="24"/>
          <w:szCs w:val="24"/>
        </w:rPr>
        <w:t xml:space="preserve"> dan identifikasi kebutuhan non-fungsional menggunakan PIECES (</w:t>
      </w:r>
      <w:r>
        <w:rPr>
          <w:rFonts w:ascii="Times New Roman" w:hAnsi="Times New Roman" w:cs="Times New Roman"/>
          <w:i/>
          <w:sz w:val="24"/>
          <w:szCs w:val="24"/>
        </w:rPr>
        <w:t>Performance, Information, Efficiency, Control, Economy, Service).</w:t>
      </w:r>
      <w:commentRangeEnd w:id="26"/>
      <w:r w:rsidR="00293F9C">
        <w:rPr>
          <w:rStyle w:val="CommentReference"/>
        </w:rPr>
        <w:commentReference w:id="26"/>
      </w:r>
    </w:p>
    <w:p w14:paraId="12C05E82" w14:textId="77777777" w:rsidR="00A5621F" w:rsidRDefault="00A5621F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Aplikasi</w:t>
      </w:r>
    </w:p>
    <w:p w14:paraId="78F65347" w14:textId="77777777" w:rsidR="00A5621F" w:rsidRDefault="00A2740C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Perancangan tampilan </w:t>
      </w:r>
      <w:r>
        <w:rPr>
          <w:rFonts w:ascii="Times New Roman" w:hAnsi="Times New Roman" w:cs="Times New Roman"/>
          <w:i/>
          <w:sz w:val="24"/>
          <w:szCs w:val="24"/>
        </w:rPr>
        <w:t>user interface</w:t>
      </w:r>
      <w:r>
        <w:rPr>
          <w:rFonts w:ascii="Times New Roman" w:hAnsi="Times New Roman" w:cs="Times New Roman"/>
          <w:sz w:val="24"/>
          <w:szCs w:val="24"/>
        </w:rPr>
        <w:t xml:space="preserve"> dari sistem akan didesain dengan menggnkan aplikasi Balsamiq.</w:t>
      </w:r>
    </w:p>
    <w:p w14:paraId="1CE5B186" w14:textId="77777777" w:rsidR="00A2740C" w:rsidRDefault="00A2740C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Penulisan Program</w:t>
      </w:r>
    </w:p>
    <w:p w14:paraId="32D8165B" w14:textId="77777777" w:rsidR="00A2740C" w:rsidRDefault="00A2740C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diimplementasikan dengan menggunkan bahasa C#.</w:t>
      </w:r>
    </w:p>
    <w:p w14:paraId="26DE6F23" w14:textId="77777777" w:rsidR="00A2740C" w:rsidRDefault="00A2740C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Aplikasi</w:t>
      </w:r>
    </w:p>
    <w:p w14:paraId="3E5A4F88" w14:textId="77777777" w:rsidR="00A2740C" w:rsidRPr="000C6DEA" w:rsidRDefault="00A2740C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commentRangeStart w:id="27"/>
      <w:r>
        <w:rPr>
          <w:rFonts w:ascii="Times New Roman" w:hAnsi="Times New Roman" w:cs="Times New Roman"/>
          <w:sz w:val="24"/>
          <w:szCs w:val="24"/>
        </w:rPr>
        <w:t xml:space="preserve">Jumlah 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 w:rsidR="001B1673">
        <w:rPr>
          <w:rFonts w:ascii="Times New Roman" w:hAnsi="Times New Roman" w:cs="Times New Roman"/>
          <w:sz w:val="24"/>
          <w:szCs w:val="24"/>
        </w:rPr>
        <w:t xml:space="preserve"> sebanyak</w:t>
      </w:r>
      <w:r w:rsidR="000C6DEA">
        <w:rPr>
          <w:rFonts w:ascii="Times New Roman" w:hAnsi="Times New Roman" w:cs="Times New Roman"/>
          <w:sz w:val="24"/>
          <w:szCs w:val="24"/>
        </w:rPr>
        <w:t xml:space="preserve"> 200 citra dimana </w:t>
      </w:r>
      <w:r w:rsidR="000C6DEA">
        <w:rPr>
          <w:rFonts w:ascii="Times New Roman" w:hAnsi="Times New Roman" w:cs="Times New Roman"/>
          <w:i/>
          <w:sz w:val="24"/>
          <w:szCs w:val="24"/>
        </w:rPr>
        <w:t>dataset</w:t>
      </w:r>
      <w:r w:rsidR="000C6DEA">
        <w:rPr>
          <w:rFonts w:ascii="Times New Roman" w:hAnsi="Times New Roman" w:cs="Times New Roman"/>
          <w:sz w:val="24"/>
          <w:szCs w:val="24"/>
        </w:rPr>
        <w:t xml:space="preserve"> dipisah, 120 citra digunakan sebagai data latih dan 40 citra lainnya digunakan sebagai data uji.</w:t>
      </w:r>
      <w:commentRangeEnd w:id="27"/>
      <w:r w:rsidR="00293F9C">
        <w:rPr>
          <w:rStyle w:val="CommentReference"/>
        </w:rPr>
        <w:commentReference w:id="27"/>
      </w:r>
    </w:p>
    <w:sectPr w:rsidR="00A2740C" w:rsidRPr="000C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Ng Poi Wong" w:date="2019-09-26T14:22:00Z" w:initials="NPW">
    <w:p w14:paraId="5346AA3D" w14:textId="77777777" w:rsidR="00BF3E0B" w:rsidRPr="00BF3E0B" w:rsidRDefault="00BF3E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Jadi latar masalahnya apa?</w:t>
      </w:r>
    </w:p>
  </w:comment>
  <w:comment w:id="16" w:author="Ng Poi Wong" w:date="2019-09-26T14:25:00Z" w:initials="NPW">
    <w:p w14:paraId="58FDD5CD" w14:textId="77777777" w:rsidR="00BF3E0B" w:rsidRDefault="00BF3E0B">
      <w:pPr>
        <w:pStyle w:val="CommentText"/>
        <w:rPr>
          <w:lang w:val="id-ID"/>
        </w:rPr>
      </w:pPr>
      <w:r>
        <w:rPr>
          <w:lang w:val="id-ID"/>
        </w:rPr>
        <w:t xml:space="preserve">Operasi </w:t>
      </w:r>
      <w:r>
        <w:rPr>
          <w:rStyle w:val="CommentReference"/>
        </w:rPr>
        <w:annotationRef/>
      </w:r>
      <w:r>
        <w:rPr>
          <w:lang w:val="id-ID"/>
        </w:rPr>
        <w:t>morfologi apa yang dimaksud disini? Bukankah operasi morfologi merupakan kewajiban yang harus terlibat dalam pengolahan citra? Tidak jelas kenapa diambil morfologi?</w:t>
      </w:r>
    </w:p>
    <w:p w14:paraId="1D000C0A" w14:textId="77777777" w:rsidR="00BF3E0B" w:rsidRPr="00BF3E0B" w:rsidRDefault="00BF3E0B">
      <w:pPr>
        <w:pStyle w:val="CommentText"/>
        <w:rPr>
          <w:lang w:val="id-ID"/>
        </w:rPr>
      </w:pPr>
      <w:r>
        <w:rPr>
          <w:lang w:val="id-ID"/>
        </w:rPr>
        <w:t>Kenapa diambil CNN kembali? Sedangkan sudah ada penelitian sejenis yang mendeteksi penyakit daun dengan CNN.</w:t>
      </w:r>
    </w:p>
  </w:comment>
  <w:comment w:id="17" w:author="Ng Poi Wong" w:date="2019-09-26T14:27:00Z" w:initials="NPW">
    <w:p w14:paraId="25DAAB0F" w14:textId="77777777" w:rsidR="00BF3E0B" w:rsidRDefault="00BF3E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Kenapa perlu diterapkan? Apa masalahnya sehingga perlu identifikasi daun kentang?</w:t>
      </w:r>
    </w:p>
    <w:p w14:paraId="50E1269B" w14:textId="77777777" w:rsidR="00BF3E0B" w:rsidRPr="00BF3E0B" w:rsidRDefault="00BF3E0B">
      <w:pPr>
        <w:pStyle w:val="CommentText"/>
        <w:rPr>
          <w:lang w:val="id-ID"/>
        </w:rPr>
      </w:pPr>
      <w:r>
        <w:rPr>
          <w:lang w:val="id-ID"/>
        </w:rPr>
        <w:t>DI pendahuluan di atas belum jelas apa masalah</w:t>
      </w:r>
    </w:p>
  </w:comment>
  <w:comment w:id="18" w:author="Ng Poi Wong" w:date="2019-09-26T14:28:00Z" w:initials="NPW">
    <w:p w14:paraId="6892DF13" w14:textId="77777777" w:rsidR="00BF3E0B" w:rsidRPr="00BF3E0B" w:rsidRDefault="00BF3E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Sistem yg dibangun hanya mendeteksi saja atau sampai dengan solusinya?</w:t>
      </w:r>
    </w:p>
  </w:comment>
  <w:comment w:id="19" w:author="Ng Poi Wong" w:date="2019-09-26T14:28:00Z" w:initials="NPW">
    <w:p w14:paraId="6584C2C7" w14:textId="77777777" w:rsidR="00BF3E0B" w:rsidRDefault="00BF3E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Lebih dini? Gimana sistem bisa tahu daun kentang ini </w:t>
      </w:r>
      <w:r w:rsidRPr="00BF3E0B">
        <w:rPr>
          <w:b/>
          <w:lang w:val="id-ID"/>
        </w:rPr>
        <w:t>BAKAL</w:t>
      </w:r>
      <w:r>
        <w:rPr>
          <w:lang w:val="id-ID"/>
        </w:rPr>
        <w:t xml:space="preserve"> kena penyakit?</w:t>
      </w:r>
    </w:p>
    <w:p w14:paraId="31313532" w14:textId="77777777" w:rsidR="00BF3E0B" w:rsidRPr="00BF3E0B" w:rsidRDefault="00BF3E0B">
      <w:pPr>
        <w:pStyle w:val="CommentText"/>
        <w:rPr>
          <w:lang w:val="id-ID"/>
        </w:rPr>
      </w:pPr>
      <w:r>
        <w:rPr>
          <w:lang w:val="id-ID"/>
        </w:rPr>
        <w:t>Ini sistem identifikasi atau mendeteksi?</w:t>
      </w:r>
    </w:p>
  </w:comment>
  <w:comment w:id="20" w:author="Ng Poi Wong" w:date="2019-09-26T14:30:00Z" w:initials="NPW">
    <w:p w14:paraId="47D27E07" w14:textId="77777777" w:rsidR="00BF3E0B" w:rsidRPr="00BF3E0B" w:rsidRDefault="00BF3E0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???</w:t>
      </w:r>
    </w:p>
  </w:comment>
  <w:comment w:id="21" w:author="Ng Poi Wong" w:date="2019-09-26T14:31:00Z" w:initials="NPW">
    <w:p w14:paraId="7139BB97" w14:textId="77777777" w:rsidR="00293F9C" w:rsidRPr="00293F9C" w:rsidRDefault="00293F9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Dataset apa ini? Linknya?</w:t>
      </w:r>
    </w:p>
  </w:comment>
  <w:comment w:id="22" w:author="Ng Poi Wong" w:date="2019-09-26T14:32:00Z" w:initials="NPW">
    <w:p w14:paraId="4EDE8305" w14:textId="77777777" w:rsidR="00293F9C" w:rsidRPr="00293F9C" w:rsidRDefault="00293F9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Daun yang digunakan diambil dari dataset atau potret manual? Tidak jelas</w:t>
      </w:r>
    </w:p>
  </w:comment>
  <w:comment w:id="25" w:author="Ng Poi Wong" w:date="2019-09-26T14:32:00Z" w:initials="NPW">
    <w:p w14:paraId="495537B3" w14:textId="77777777" w:rsidR="00293F9C" w:rsidRPr="00293F9C" w:rsidRDefault="00293F9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jelas di latar belakang</w:t>
      </w:r>
    </w:p>
  </w:comment>
  <w:comment w:id="26" w:author="Ng Poi Wong" w:date="2019-09-26T14:33:00Z" w:initials="NPW">
    <w:p w14:paraId="6546A28B" w14:textId="77777777" w:rsidR="00293F9C" w:rsidRPr="00293F9C" w:rsidRDefault="00293F9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Baca ulang panduan</w:t>
      </w:r>
    </w:p>
  </w:comment>
  <w:comment w:id="27" w:author="Ng Poi Wong" w:date="2019-09-26T14:33:00Z" w:initials="NPW">
    <w:p w14:paraId="61D6AA80" w14:textId="77777777" w:rsidR="00293F9C" w:rsidRPr="00293F9C" w:rsidRDefault="00293F9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Baca ulang panduan</w:t>
      </w:r>
      <w:bookmarkStart w:id="28" w:name="_GoBack"/>
      <w:bookmarkEnd w:id="2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6AA3D" w15:done="0"/>
  <w15:commentEx w15:paraId="1D000C0A" w15:done="0"/>
  <w15:commentEx w15:paraId="50E1269B" w15:done="0"/>
  <w15:commentEx w15:paraId="6892DF13" w15:done="0"/>
  <w15:commentEx w15:paraId="31313532" w15:done="0"/>
  <w15:commentEx w15:paraId="47D27E07" w15:done="0"/>
  <w15:commentEx w15:paraId="7139BB97" w15:done="0"/>
  <w15:commentEx w15:paraId="4EDE8305" w15:done="0"/>
  <w15:commentEx w15:paraId="495537B3" w15:done="0"/>
  <w15:commentEx w15:paraId="6546A28B" w15:done="0"/>
  <w15:commentEx w15:paraId="61D6AA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25D45"/>
    <w:multiLevelType w:val="hybridMultilevel"/>
    <w:tmpl w:val="601CA0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45A2BDD"/>
    <w:multiLevelType w:val="hybridMultilevel"/>
    <w:tmpl w:val="D63EC19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6D963D9"/>
    <w:multiLevelType w:val="hybridMultilevel"/>
    <w:tmpl w:val="31BED298"/>
    <w:lvl w:ilvl="0" w:tplc="8C6462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0539"/>
    <w:multiLevelType w:val="hybridMultilevel"/>
    <w:tmpl w:val="FD76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3119E"/>
    <w:multiLevelType w:val="hybridMultilevel"/>
    <w:tmpl w:val="FE6625A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 Poi Wong">
    <w15:presenceInfo w15:providerId="None" w15:userId="Ng Poi W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A5"/>
    <w:rsid w:val="000858C1"/>
    <w:rsid w:val="000C6DEA"/>
    <w:rsid w:val="00125065"/>
    <w:rsid w:val="00197FDD"/>
    <w:rsid w:val="001B1673"/>
    <w:rsid w:val="00201955"/>
    <w:rsid w:val="00204753"/>
    <w:rsid w:val="00216D7E"/>
    <w:rsid w:val="00242CED"/>
    <w:rsid w:val="0024675A"/>
    <w:rsid w:val="00270F5C"/>
    <w:rsid w:val="00293F9C"/>
    <w:rsid w:val="00316CE7"/>
    <w:rsid w:val="00327718"/>
    <w:rsid w:val="003548BC"/>
    <w:rsid w:val="003E5066"/>
    <w:rsid w:val="003E51E7"/>
    <w:rsid w:val="00420D69"/>
    <w:rsid w:val="0052350A"/>
    <w:rsid w:val="0059264E"/>
    <w:rsid w:val="006043B3"/>
    <w:rsid w:val="006079E8"/>
    <w:rsid w:val="00627953"/>
    <w:rsid w:val="006D0061"/>
    <w:rsid w:val="007239F4"/>
    <w:rsid w:val="0073227C"/>
    <w:rsid w:val="00744BFA"/>
    <w:rsid w:val="00786CCC"/>
    <w:rsid w:val="007E16D1"/>
    <w:rsid w:val="00811ABE"/>
    <w:rsid w:val="00842411"/>
    <w:rsid w:val="008644A5"/>
    <w:rsid w:val="008921D2"/>
    <w:rsid w:val="00985EFD"/>
    <w:rsid w:val="009878F4"/>
    <w:rsid w:val="00997A1B"/>
    <w:rsid w:val="009B2E74"/>
    <w:rsid w:val="009D1A4A"/>
    <w:rsid w:val="009E1B67"/>
    <w:rsid w:val="009F792D"/>
    <w:rsid w:val="00A2740C"/>
    <w:rsid w:val="00A5621F"/>
    <w:rsid w:val="00A813A4"/>
    <w:rsid w:val="00A95680"/>
    <w:rsid w:val="00B15DC8"/>
    <w:rsid w:val="00B6271E"/>
    <w:rsid w:val="00B95E09"/>
    <w:rsid w:val="00BA6F9D"/>
    <w:rsid w:val="00BF3E0B"/>
    <w:rsid w:val="00C0258D"/>
    <w:rsid w:val="00C10B39"/>
    <w:rsid w:val="00C242C3"/>
    <w:rsid w:val="00C73AEC"/>
    <w:rsid w:val="00C95873"/>
    <w:rsid w:val="00C97C56"/>
    <w:rsid w:val="00D14D21"/>
    <w:rsid w:val="00D51EE1"/>
    <w:rsid w:val="00D5765F"/>
    <w:rsid w:val="00DB3A5A"/>
    <w:rsid w:val="00E415F6"/>
    <w:rsid w:val="00E93703"/>
    <w:rsid w:val="00E947A7"/>
    <w:rsid w:val="00ED0B98"/>
    <w:rsid w:val="00EF7FD6"/>
    <w:rsid w:val="00F305BD"/>
    <w:rsid w:val="00F921F4"/>
    <w:rsid w:val="00F939D7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F1BE"/>
  <w15:chartTrackingRefBased/>
  <w15:docId w15:val="{4D082A3D-1246-4A86-BD3D-024BBB5F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A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703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70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6043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0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3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E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E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E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Satrio Wibowo</dc:creator>
  <cp:keywords/>
  <dc:description/>
  <cp:lastModifiedBy>Ng Poi Wong</cp:lastModifiedBy>
  <cp:revision>62</cp:revision>
  <dcterms:created xsi:type="dcterms:W3CDTF">2019-09-22T01:54:00Z</dcterms:created>
  <dcterms:modified xsi:type="dcterms:W3CDTF">2019-09-26T07:33:00Z</dcterms:modified>
</cp:coreProperties>
</file>